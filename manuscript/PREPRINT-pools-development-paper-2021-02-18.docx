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DFC7C" w14:textId="77777777" w:rsidR="001D318F" w:rsidRPr="005E40ED" w:rsidRDefault="001D318F" w:rsidP="00AE77C7">
      <w:pPr>
        <w:pStyle w:val="BodyText"/>
        <w:spacing w:line="480" w:lineRule="auto"/>
        <w:contextualSpacing/>
        <w:rPr>
          <w:rFonts w:ascii="Times New Roman" w:hAnsi="Times New Roman" w:cs="Times New Roman"/>
        </w:rPr>
      </w:pPr>
    </w:p>
    <w:p w14:paraId="70633EDF" w14:textId="77777777" w:rsidR="005F7A51" w:rsidRDefault="005F7A51" w:rsidP="005F7A51">
      <w:pPr>
        <w:pStyle w:val="BodyText"/>
        <w:spacing w:line="480" w:lineRule="auto"/>
        <w:contextualSpacing/>
        <w:jc w:val="center"/>
        <w:rPr>
          <w:rFonts w:ascii="Times New Roman" w:hAnsi="Times New Roman" w:cs="Times New Roman"/>
        </w:rPr>
      </w:pPr>
      <w:r>
        <w:rPr>
          <w:rFonts w:ascii="Times New Roman" w:hAnsi="Times New Roman" w:cs="Times New Roman"/>
        </w:rPr>
        <w:t xml:space="preserve">DRAFT 1.0, 2021-02-18. </w:t>
      </w:r>
    </w:p>
    <w:p w14:paraId="63ABFE2E" w14:textId="35614A11" w:rsidR="001D318F" w:rsidRPr="005E40ED" w:rsidRDefault="005F7A51" w:rsidP="00FF5EC3">
      <w:pPr>
        <w:pStyle w:val="BodyText"/>
        <w:spacing w:line="480" w:lineRule="auto"/>
        <w:contextualSpacing/>
        <w:jc w:val="center"/>
        <w:rPr>
          <w:rFonts w:ascii="Times New Roman" w:hAnsi="Times New Roman" w:cs="Times New Roman"/>
        </w:rPr>
      </w:pPr>
      <w:r w:rsidRPr="005F7A51">
        <w:rPr>
          <w:rFonts w:ascii="Times New Roman" w:hAnsi="Times New Roman" w:cs="Times New Roman"/>
        </w:rPr>
        <w:t>This paper has not been peer reviewed. Please do not copy or cite without author's permission.</w:t>
      </w:r>
    </w:p>
    <w:p w14:paraId="098DD4D1" w14:textId="77777777" w:rsidR="006D2AA3" w:rsidRPr="005E40ED" w:rsidRDefault="006D2AA3" w:rsidP="00AE77C7">
      <w:pPr>
        <w:pStyle w:val="BodyText"/>
        <w:spacing w:line="480" w:lineRule="auto"/>
        <w:contextualSpacing/>
        <w:rPr>
          <w:rFonts w:ascii="Times New Roman" w:hAnsi="Times New Roman" w:cs="Times New Roman"/>
        </w:rPr>
      </w:pPr>
    </w:p>
    <w:p w14:paraId="7821D6D2" w14:textId="77777777" w:rsidR="00B06F79" w:rsidRPr="005E40ED" w:rsidRDefault="00B06F79" w:rsidP="00AE77C7">
      <w:pPr>
        <w:pStyle w:val="BodyText"/>
        <w:spacing w:line="480" w:lineRule="auto"/>
        <w:contextualSpacing/>
        <w:rPr>
          <w:rFonts w:ascii="Times New Roman" w:hAnsi="Times New Roman" w:cs="Times New Roman"/>
        </w:rPr>
      </w:pPr>
    </w:p>
    <w:p w14:paraId="7B526812" w14:textId="77777777" w:rsidR="001D318F" w:rsidRPr="005E40ED" w:rsidRDefault="001D318F" w:rsidP="00AE77C7">
      <w:pPr>
        <w:pStyle w:val="BodyText"/>
        <w:spacing w:line="480" w:lineRule="auto"/>
        <w:contextualSpacing/>
        <w:jc w:val="center"/>
        <w:rPr>
          <w:rFonts w:ascii="Times New Roman" w:hAnsi="Times New Roman" w:cs="Times New Roman"/>
        </w:rPr>
      </w:pPr>
    </w:p>
    <w:p w14:paraId="236F62D7"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Development of a Perceptions of Online Learning Scale</w:t>
      </w:r>
    </w:p>
    <w:p w14:paraId="0F9855CC" w14:textId="77777777" w:rsidR="0064610A"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R. Noah Padgett, Shan Jiang, Laura Shero, and Todd Kettler</w:t>
      </w:r>
    </w:p>
    <w:p w14:paraId="032FA5F4" w14:textId="62203678" w:rsidR="001D318F" w:rsidRPr="005E40ED" w:rsidRDefault="00240420" w:rsidP="00AE77C7">
      <w:pPr>
        <w:pStyle w:val="BodyText"/>
        <w:spacing w:line="480" w:lineRule="auto"/>
        <w:contextualSpacing/>
        <w:jc w:val="center"/>
        <w:rPr>
          <w:rFonts w:ascii="Times New Roman" w:hAnsi="Times New Roman" w:cs="Times New Roman"/>
        </w:rPr>
      </w:pPr>
      <w:r w:rsidRPr="005E40ED">
        <w:rPr>
          <w:rFonts w:ascii="Times New Roman" w:hAnsi="Times New Roman" w:cs="Times New Roman"/>
        </w:rPr>
        <w:t>Baylor University</w:t>
      </w:r>
    </w:p>
    <w:p w14:paraId="748E5048" w14:textId="77777777" w:rsidR="001D318F" w:rsidRPr="005E40ED" w:rsidRDefault="001D318F" w:rsidP="00AE77C7">
      <w:pPr>
        <w:pStyle w:val="BodyText"/>
        <w:spacing w:line="480" w:lineRule="auto"/>
        <w:contextualSpacing/>
        <w:rPr>
          <w:rFonts w:ascii="Times New Roman" w:hAnsi="Times New Roman" w:cs="Times New Roman"/>
        </w:rPr>
      </w:pPr>
    </w:p>
    <w:p w14:paraId="12AACC80" w14:textId="77777777" w:rsidR="001D318F" w:rsidRPr="005E40ED" w:rsidRDefault="001D318F" w:rsidP="00AE77C7">
      <w:pPr>
        <w:pStyle w:val="BodyText"/>
        <w:spacing w:line="480" w:lineRule="auto"/>
        <w:contextualSpacing/>
        <w:rPr>
          <w:rFonts w:ascii="Times New Roman" w:hAnsi="Times New Roman" w:cs="Times New Roman"/>
        </w:rPr>
      </w:pPr>
    </w:p>
    <w:p w14:paraId="3D74052B" w14:textId="6A240D0A" w:rsidR="001D318F" w:rsidRDefault="001D318F" w:rsidP="00AE77C7">
      <w:pPr>
        <w:pStyle w:val="BodyText"/>
        <w:spacing w:line="480" w:lineRule="auto"/>
        <w:contextualSpacing/>
        <w:rPr>
          <w:rFonts w:ascii="Times New Roman" w:hAnsi="Times New Roman" w:cs="Times New Roman"/>
        </w:rPr>
      </w:pPr>
    </w:p>
    <w:p w14:paraId="7706B31E" w14:textId="77777777" w:rsidR="005B0FAF" w:rsidRPr="005E40ED" w:rsidRDefault="005B0FAF" w:rsidP="00AE77C7">
      <w:pPr>
        <w:pStyle w:val="BodyText"/>
        <w:spacing w:line="480" w:lineRule="auto"/>
        <w:contextualSpacing/>
        <w:rPr>
          <w:rFonts w:ascii="Times New Roman" w:hAnsi="Times New Roman" w:cs="Times New Roman"/>
        </w:rPr>
      </w:pPr>
    </w:p>
    <w:p w14:paraId="26F72514" w14:textId="212A1039" w:rsidR="001D318F" w:rsidRPr="005E40ED" w:rsidRDefault="001D318F" w:rsidP="00AE77C7">
      <w:pPr>
        <w:pStyle w:val="BodyText"/>
        <w:spacing w:line="480" w:lineRule="auto"/>
        <w:contextualSpacing/>
        <w:rPr>
          <w:rFonts w:ascii="Times New Roman" w:hAnsi="Times New Roman" w:cs="Times New Roman"/>
        </w:rPr>
      </w:pPr>
    </w:p>
    <w:p w14:paraId="72563DAA" w14:textId="77777777" w:rsidR="001D318F" w:rsidRPr="005E40ED" w:rsidRDefault="001D318F" w:rsidP="00AE77C7">
      <w:pPr>
        <w:pStyle w:val="BodyText"/>
        <w:spacing w:line="480" w:lineRule="auto"/>
        <w:contextualSpacing/>
        <w:rPr>
          <w:rFonts w:ascii="Times New Roman" w:hAnsi="Times New Roman" w:cs="Times New Roman"/>
        </w:rPr>
      </w:pPr>
    </w:p>
    <w:p w14:paraId="718894F2" w14:textId="77777777"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0" w:name="Author_Note"/>
      <w:bookmarkEnd w:id="0"/>
      <w:r w:rsidRPr="005E40ED">
        <w:rPr>
          <w:rFonts w:ascii="Times New Roman" w:hAnsi="Times New Roman" w:cs="Times New Roman"/>
        </w:rPr>
        <w:t>Author Note</w:t>
      </w:r>
    </w:p>
    <w:p w14:paraId="1FC7013A" w14:textId="77777777"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R.</w:t>
      </w:r>
      <w:r w:rsidRPr="005E40ED">
        <w:rPr>
          <w:rFonts w:ascii="Times New Roman" w:hAnsi="Times New Roman" w:cs="Times New Roman"/>
          <w:spacing w:val="-22"/>
        </w:rPr>
        <w:t xml:space="preserve"> </w:t>
      </w:r>
      <w:r w:rsidRPr="005E40ED">
        <w:rPr>
          <w:rFonts w:ascii="Times New Roman" w:hAnsi="Times New Roman" w:cs="Times New Roman"/>
        </w:rPr>
        <w:t>Noah</w:t>
      </w:r>
      <w:r w:rsidRPr="005E40ED">
        <w:rPr>
          <w:rFonts w:ascii="Times New Roman" w:hAnsi="Times New Roman" w:cs="Times New Roman"/>
          <w:spacing w:val="-21"/>
        </w:rPr>
        <w:t xml:space="preserve"> </w:t>
      </w:r>
      <w:r w:rsidRPr="005E40ED">
        <w:rPr>
          <w:rFonts w:ascii="Times New Roman" w:hAnsi="Times New Roman" w:cs="Times New Roman"/>
        </w:rPr>
        <w:t>Padgett,</w:t>
      </w:r>
      <w:r w:rsidRPr="005E40ED">
        <w:rPr>
          <w:rFonts w:ascii="Times New Roman" w:hAnsi="Times New Roman" w:cs="Times New Roman"/>
          <w:spacing w:val="-21"/>
        </w:rPr>
        <w:t xml:space="preserve"> </w:t>
      </w:r>
      <w:r w:rsidRPr="005E40ED">
        <w:rPr>
          <w:rFonts w:ascii="Times New Roman" w:hAnsi="Times New Roman" w:cs="Times New Roman"/>
        </w:rPr>
        <w:t>Department</w:t>
      </w:r>
      <w:r w:rsidRPr="005E40ED">
        <w:rPr>
          <w:rFonts w:ascii="Times New Roman" w:hAnsi="Times New Roman" w:cs="Times New Roman"/>
          <w:spacing w:val="-21"/>
        </w:rPr>
        <w:t xml:space="preserve"> </w:t>
      </w:r>
      <w:r w:rsidRPr="005E40ED">
        <w:rPr>
          <w:rFonts w:ascii="Times New Roman" w:hAnsi="Times New Roman" w:cs="Times New Roman"/>
        </w:rPr>
        <w:t>of</w:t>
      </w:r>
      <w:r w:rsidRPr="005E40ED">
        <w:rPr>
          <w:rFonts w:ascii="Times New Roman" w:hAnsi="Times New Roman" w:cs="Times New Roman"/>
          <w:spacing w:val="-21"/>
        </w:rPr>
        <w:t xml:space="preserve"> </w:t>
      </w:r>
      <w:r w:rsidRPr="005E40ED">
        <w:rPr>
          <w:rFonts w:ascii="Times New Roman" w:hAnsi="Times New Roman" w:cs="Times New Roman"/>
        </w:rPr>
        <w:t>Educational</w:t>
      </w:r>
      <w:r w:rsidRPr="005E40ED">
        <w:rPr>
          <w:rFonts w:ascii="Times New Roman" w:hAnsi="Times New Roman" w:cs="Times New Roman"/>
          <w:spacing w:val="-21"/>
        </w:rPr>
        <w:t xml:space="preserve"> </w:t>
      </w:r>
      <w:r w:rsidRPr="005E40ED">
        <w:rPr>
          <w:rFonts w:ascii="Times New Roman" w:hAnsi="Times New Roman" w:cs="Times New Roman"/>
          <w:spacing w:val="-3"/>
        </w:rPr>
        <w:t>Psychology,</w:t>
      </w:r>
      <w:r w:rsidRPr="005E40ED">
        <w:rPr>
          <w:rFonts w:ascii="Times New Roman" w:hAnsi="Times New Roman" w:cs="Times New Roman"/>
          <w:spacing w:val="-22"/>
        </w:rPr>
        <w:t xml:space="preserve"> </w:t>
      </w:r>
      <w:r w:rsidRPr="005E40ED">
        <w:rPr>
          <w:rFonts w:ascii="Times New Roman" w:hAnsi="Times New Roman" w:cs="Times New Roman"/>
        </w:rPr>
        <w:t>Baylor</w:t>
      </w:r>
      <w:r w:rsidRPr="005E40ED">
        <w:rPr>
          <w:rFonts w:ascii="Times New Roman" w:hAnsi="Times New Roman" w:cs="Times New Roman"/>
          <w:spacing w:val="-21"/>
        </w:rPr>
        <w:t xml:space="preserve"> </w:t>
      </w:r>
      <w:r w:rsidRPr="005E40ED">
        <w:rPr>
          <w:rFonts w:ascii="Times New Roman" w:hAnsi="Times New Roman" w:cs="Times New Roman"/>
        </w:rPr>
        <w:t>University;</w:t>
      </w:r>
      <w:r w:rsidRPr="005E40ED">
        <w:rPr>
          <w:rFonts w:ascii="Times New Roman" w:hAnsi="Times New Roman" w:cs="Times New Roman"/>
          <w:spacing w:val="-22"/>
        </w:rPr>
        <w:t xml:space="preserve"> </w:t>
      </w:r>
      <w:r w:rsidRPr="005E40ED">
        <w:rPr>
          <w:rFonts w:ascii="Times New Roman" w:hAnsi="Times New Roman" w:cs="Times New Roman"/>
        </w:rPr>
        <w:t xml:space="preserve">Shan Jiang,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Laura Shero,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 xml:space="preserve">Baylor University; </w:t>
      </w:r>
      <w:r w:rsidRPr="005E40ED">
        <w:rPr>
          <w:rFonts w:ascii="Times New Roman" w:hAnsi="Times New Roman" w:cs="Times New Roman"/>
          <w:spacing w:val="-4"/>
        </w:rPr>
        <w:t xml:space="preserve">Todd </w:t>
      </w:r>
      <w:r w:rsidRPr="005E40ED">
        <w:rPr>
          <w:rFonts w:ascii="Times New Roman" w:hAnsi="Times New Roman" w:cs="Times New Roman"/>
        </w:rPr>
        <w:t xml:space="preserve">Kettler, Department of Educational </w:t>
      </w:r>
      <w:r w:rsidRPr="005E40ED">
        <w:rPr>
          <w:rFonts w:ascii="Times New Roman" w:hAnsi="Times New Roman" w:cs="Times New Roman"/>
          <w:spacing w:val="-3"/>
        </w:rPr>
        <w:t xml:space="preserve">Psychology, </w:t>
      </w:r>
      <w:r w:rsidRPr="005E40ED">
        <w:rPr>
          <w:rFonts w:ascii="Times New Roman" w:hAnsi="Times New Roman" w:cs="Times New Roman"/>
        </w:rPr>
        <w:t>Baylor</w:t>
      </w:r>
      <w:r w:rsidRPr="005E40ED">
        <w:rPr>
          <w:rFonts w:ascii="Times New Roman" w:hAnsi="Times New Roman" w:cs="Times New Roman"/>
          <w:spacing w:val="47"/>
        </w:rPr>
        <w:t xml:space="preserve"> </w:t>
      </w:r>
      <w:r w:rsidRPr="005E40ED">
        <w:rPr>
          <w:rFonts w:ascii="Times New Roman" w:hAnsi="Times New Roman" w:cs="Times New Roman"/>
          <w:spacing w:val="-4"/>
        </w:rPr>
        <w:t>University.</w:t>
      </w:r>
    </w:p>
    <w:p w14:paraId="3086C48B" w14:textId="08B75E71" w:rsidR="001D318F"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Correspondence concerning this article should </w:t>
      </w:r>
      <w:r w:rsidRPr="005E40ED">
        <w:rPr>
          <w:rFonts w:ascii="Times New Roman" w:hAnsi="Times New Roman" w:cs="Times New Roman"/>
          <w:spacing w:val="3"/>
        </w:rPr>
        <w:t xml:space="preserve">be </w:t>
      </w:r>
      <w:r w:rsidRPr="005E40ED">
        <w:rPr>
          <w:rFonts w:ascii="Times New Roman" w:hAnsi="Times New Roman" w:cs="Times New Roman"/>
        </w:rPr>
        <w:t>address to R. Noah Padgett, Department</w:t>
      </w:r>
      <w:r w:rsidRPr="005E40ED">
        <w:rPr>
          <w:rFonts w:ascii="Times New Roman" w:hAnsi="Times New Roman" w:cs="Times New Roman"/>
          <w:spacing w:val="-10"/>
        </w:rPr>
        <w:t xml:space="preserve"> </w:t>
      </w:r>
      <w:r w:rsidRPr="005E40ED">
        <w:rPr>
          <w:rFonts w:ascii="Times New Roman" w:hAnsi="Times New Roman" w:cs="Times New Roman"/>
        </w:rPr>
        <w:t>of</w:t>
      </w:r>
      <w:r w:rsidRPr="005E40ED">
        <w:rPr>
          <w:rFonts w:ascii="Times New Roman" w:hAnsi="Times New Roman" w:cs="Times New Roman"/>
          <w:spacing w:val="-9"/>
        </w:rPr>
        <w:t xml:space="preserve"> </w:t>
      </w:r>
      <w:r w:rsidRPr="005E40ED">
        <w:rPr>
          <w:rFonts w:ascii="Times New Roman" w:hAnsi="Times New Roman" w:cs="Times New Roman"/>
        </w:rPr>
        <w:t>Educational</w:t>
      </w:r>
      <w:r w:rsidRPr="005E40ED">
        <w:rPr>
          <w:rFonts w:ascii="Times New Roman" w:hAnsi="Times New Roman" w:cs="Times New Roman"/>
          <w:spacing w:val="-10"/>
        </w:rPr>
        <w:t xml:space="preserve"> </w:t>
      </w:r>
      <w:r w:rsidRPr="005E40ED">
        <w:rPr>
          <w:rFonts w:ascii="Times New Roman" w:hAnsi="Times New Roman" w:cs="Times New Roman"/>
          <w:spacing w:val="-3"/>
        </w:rPr>
        <w:t>Psychology,</w:t>
      </w:r>
      <w:r w:rsidRPr="005E40ED">
        <w:rPr>
          <w:rFonts w:ascii="Times New Roman" w:hAnsi="Times New Roman" w:cs="Times New Roman"/>
          <w:spacing w:val="-9"/>
        </w:rPr>
        <w:t xml:space="preserve"> </w:t>
      </w:r>
      <w:r w:rsidRPr="005E40ED">
        <w:rPr>
          <w:rFonts w:ascii="Times New Roman" w:hAnsi="Times New Roman" w:cs="Times New Roman"/>
        </w:rPr>
        <w:t>One</w:t>
      </w:r>
      <w:r w:rsidRPr="005E40ED">
        <w:rPr>
          <w:rFonts w:ascii="Times New Roman" w:hAnsi="Times New Roman" w:cs="Times New Roman"/>
          <w:spacing w:val="-9"/>
        </w:rPr>
        <w:t xml:space="preserve"> </w:t>
      </w:r>
      <w:r w:rsidRPr="005E40ED">
        <w:rPr>
          <w:rFonts w:ascii="Times New Roman" w:hAnsi="Times New Roman" w:cs="Times New Roman"/>
        </w:rPr>
        <w:t>Bear</w:t>
      </w:r>
      <w:r w:rsidRPr="005E40ED">
        <w:rPr>
          <w:rFonts w:ascii="Times New Roman" w:hAnsi="Times New Roman" w:cs="Times New Roman"/>
          <w:spacing w:val="-10"/>
        </w:rPr>
        <w:t xml:space="preserve"> </w:t>
      </w:r>
      <w:r w:rsidRPr="005E40ED">
        <w:rPr>
          <w:rFonts w:ascii="Times New Roman" w:hAnsi="Times New Roman" w:cs="Times New Roman"/>
        </w:rPr>
        <w:t>Place</w:t>
      </w:r>
      <w:r w:rsidRPr="005E40ED">
        <w:rPr>
          <w:rFonts w:ascii="Times New Roman" w:hAnsi="Times New Roman" w:cs="Times New Roman"/>
          <w:spacing w:val="-9"/>
        </w:rPr>
        <w:t xml:space="preserve"> </w:t>
      </w:r>
      <w:r w:rsidRPr="005E40ED">
        <w:rPr>
          <w:rFonts w:ascii="Times New Roman" w:hAnsi="Times New Roman" w:cs="Times New Roman"/>
          <w:w w:val="140"/>
        </w:rPr>
        <w:t>#</w:t>
      </w:r>
      <w:r w:rsidRPr="005E40ED">
        <w:rPr>
          <w:rFonts w:ascii="Times New Roman" w:hAnsi="Times New Roman" w:cs="Times New Roman"/>
          <w:spacing w:val="-34"/>
          <w:w w:val="140"/>
        </w:rPr>
        <w:t xml:space="preserve"> </w:t>
      </w:r>
      <w:r w:rsidRPr="005E40ED">
        <w:rPr>
          <w:rFonts w:ascii="Times New Roman" w:hAnsi="Times New Roman" w:cs="Times New Roman"/>
        </w:rPr>
        <w:t>97304,</w:t>
      </w:r>
      <w:r w:rsidRPr="005E40ED">
        <w:rPr>
          <w:rFonts w:ascii="Times New Roman" w:hAnsi="Times New Roman" w:cs="Times New Roman"/>
          <w:spacing w:val="-9"/>
        </w:rPr>
        <w:t xml:space="preserve"> </w:t>
      </w:r>
      <w:r w:rsidRPr="005E40ED">
        <w:rPr>
          <w:rFonts w:ascii="Times New Roman" w:hAnsi="Times New Roman" w:cs="Times New Roman"/>
        </w:rPr>
        <w:t>Baylor</w:t>
      </w:r>
      <w:r w:rsidRPr="005E40ED">
        <w:rPr>
          <w:rFonts w:ascii="Times New Roman" w:hAnsi="Times New Roman" w:cs="Times New Roman"/>
          <w:spacing w:val="-9"/>
        </w:rPr>
        <w:t xml:space="preserve"> </w:t>
      </w:r>
      <w:r w:rsidRPr="005E40ED">
        <w:rPr>
          <w:rFonts w:ascii="Times New Roman" w:hAnsi="Times New Roman" w:cs="Times New Roman"/>
          <w:spacing w:val="-4"/>
        </w:rPr>
        <w:t>University,</w:t>
      </w:r>
      <w:r w:rsidRPr="005E40ED">
        <w:rPr>
          <w:rFonts w:ascii="Times New Roman" w:hAnsi="Times New Roman" w:cs="Times New Roman"/>
          <w:spacing w:val="-10"/>
        </w:rPr>
        <w:t xml:space="preserve"> </w:t>
      </w:r>
      <w:r w:rsidRPr="005E40ED">
        <w:rPr>
          <w:rFonts w:ascii="Times New Roman" w:hAnsi="Times New Roman" w:cs="Times New Roman"/>
          <w:spacing w:val="-5"/>
        </w:rPr>
        <w:t xml:space="preserve">Waco, </w:t>
      </w:r>
      <w:r w:rsidRPr="005E40ED">
        <w:rPr>
          <w:rFonts w:ascii="Times New Roman" w:hAnsi="Times New Roman" w:cs="Times New Roman"/>
        </w:rPr>
        <w:t>TX 76798. Contact:</w:t>
      </w:r>
      <w:r w:rsidRPr="005E40ED">
        <w:rPr>
          <w:rFonts w:ascii="Times New Roman" w:hAnsi="Times New Roman" w:cs="Times New Roman"/>
          <w:spacing w:val="12"/>
        </w:rPr>
        <w:t xml:space="preserve"> </w:t>
      </w:r>
      <w:hyperlink r:id="rId8">
        <w:r w:rsidRPr="005E40ED">
          <w:rPr>
            <w:rFonts w:ascii="Times New Roman" w:hAnsi="Times New Roman" w:cs="Times New Roman"/>
          </w:rPr>
          <w:t>noah</w:t>
        </w:r>
        <w:r w:rsidR="00A27B68" w:rsidRPr="005E40ED">
          <w:rPr>
            <w:rFonts w:ascii="Times New Roman" w:hAnsi="Times New Roman" w:cs="Times New Roman"/>
          </w:rPr>
          <w:t>-</w:t>
        </w:r>
        <w:r w:rsidRPr="005E40ED">
          <w:rPr>
            <w:rFonts w:ascii="Times New Roman" w:hAnsi="Times New Roman" w:cs="Times New Roman"/>
          </w:rPr>
          <w:t>padgett1@baylor.edu</w:t>
        </w:r>
      </w:hyperlink>
    </w:p>
    <w:p w14:paraId="3D2EE45C"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headerReference w:type="default" r:id="rId9"/>
          <w:type w:val="continuous"/>
          <w:pgSz w:w="12240" w:h="15840"/>
          <w:pgMar w:top="1440" w:right="1440" w:bottom="1440" w:left="1440" w:header="649" w:footer="720" w:gutter="0"/>
          <w:pgNumType w:start="1"/>
          <w:cols w:space="720"/>
          <w:docGrid w:linePitch="299"/>
        </w:sectPr>
      </w:pPr>
    </w:p>
    <w:p w14:paraId="4AFB6B6C" w14:textId="0C9E6FA1" w:rsidR="001D318F" w:rsidRPr="005E40ED" w:rsidRDefault="00240420" w:rsidP="00AE77C7">
      <w:pPr>
        <w:pStyle w:val="Heading1"/>
        <w:spacing w:before="0" w:line="480" w:lineRule="auto"/>
        <w:ind w:left="0" w:right="0"/>
        <w:contextualSpacing/>
        <w:rPr>
          <w:rFonts w:ascii="Times New Roman" w:hAnsi="Times New Roman" w:cs="Times New Roman"/>
        </w:rPr>
      </w:pPr>
      <w:bookmarkStart w:id="1" w:name="Abstract"/>
      <w:bookmarkEnd w:id="1"/>
      <w:r w:rsidRPr="005E40ED">
        <w:rPr>
          <w:rFonts w:ascii="Times New Roman" w:hAnsi="Times New Roman" w:cs="Times New Roman"/>
        </w:rPr>
        <w:lastRenderedPageBreak/>
        <w:t>Abstract</w:t>
      </w:r>
    </w:p>
    <w:p w14:paraId="69A08FB6" w14:textId="444A54AE" w:rsidR="00B06F79" w:rsidRPr="005E40ED" w:rsidRDefault="004803D3" w:rsidP="003D2ECD">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 xml:space="preserve">The sudden switch to online learning brought an unintended spotlight to the gradually expanding educational </w:t>
      </w:r>
      <w:r w:rsidR="005B0FAF">
        <w:rPr>
          <w:rFonts w:ascii="Times New Roman" w:hAnsi="Times New Roman" w:cs="Times New Roman"/>
          <w:sz w:val="24"/>
          <w:szCs w:val="24"/>
        </w:rPr>
        <w:t xml:space="preserve">innovation of online instruction. </w:t>
      </w:r>
      <w:r w:rsidR="00475E42" w:rsidRPr="005E40ED">
        <w:rPr>
          <w:rFonts w:ascii="Times New Roman" w:hAnsi="Times New Roman" w:cs="Times New Roman"/>
          <w:sz w:val="24"/>
          <w:szCs w:val="24"/>
        </w:rPr>
        <w:t>Online learning has generally been stigmatized as less effective than traditional face-to-face learning</w:t>
      </w:r>
      <w:r w:rsidR="00475E42">
        <w:rPr>
          <w:rFonts w:ascii="Times New Roman" w:hAnsi="Times New Roman" w:cs="Times New Roman"/>
          <w:sz w:val="24"/>
          <w:szCs w:val="24"/>
        </w:rPr>
        <w:t>. The learning of students tends to be influenced by t</w:t>
      </w:r>
      <w:r w:rsidR="008D3502" w:rsidRPr="005E40ED">
        <w:rPr>
          <w:rFonts w:ascii="Times New Roman" w:hAnsi="Times New Roman" w:cs="Times New Roman"/>
          <w:sz w:val="24"/>
          <w:szCs w:val="24"/>
        </w:rPr>
        <w:t xml:space="preserve">eachers’ individual differences and perceptions </w:t>
      </w:r>
      <w:r w:rsidR="00475E42">
        <w:rPr>
          <w:rFonts w:ascii="Times New Roman" w:hAnsi="Times New Roman" w:cs="Times New Roman"/>
          <w:sz w:val="24"/>
          <w:szCs w:val="24"/>
        </w:rPr>
        <w:t>of online learning. In this study, we describe the development of a new perceptions of online learning scale (POOLS).</w:t>
      </w:r>
      <w:r w:rsidR="008D3502" w:rsidRPr="005E40ED">
        <w:rPr>
          <w:rFonts w:ascii="Times New Roman" w:hAnsi="Times New Roman" w:cs="Times New Roman"/>
          <w:b/>
          <w:bCs/>
          <w:sz w:val="24"/>
          <w:szCs w:val="24"/>
        </w:rPr>
        <w:t xml:space="preserve"> </w:t>
      </w:r>
      <w:r w:rsidR="008D3502" w:rsidRPr="005E40ED">
        <w:rPr>
          <w:rFonts w:ascii="Times New Roman" w:hAnsi="Times New Roman" w:cs="Times New Roman"/>
          <w:sz w:val="24"/>
          <w:szCs w:val="24"/>
        </w:rPr>
        <w:t>The POOLS seeks to measure perceptions of online learning across four theoretical constructs associated with quality education in both online and traditional face-to-face formats.</w:t>
      </w:r>
      <w:r w:rsidR="00475E42">
        <w:rPr>
          <w:rFonts w:ascii="Times New Roman" w:hAnsi="Times New Roman" w:cs="Times New Roman"/>
          <w:sz w:val="24"/>
          <w:szCs w:val="24"/>
        </w:rPr>
        <w:t xml:space="preserve"> </w:t>
      </w:r>
      <w:r w:rsidR="00475E42" w:rsidRPr="005E40ED">
        <w:rPr>
          <w:rFonts w:ascii="Times New Roman" w:hAnsi="Times New Roman" w:cs="Times New Roman"/>
          <w:sz w:val="24"/>
          <w:szCs w:val="24"/>
        </w:rPr>
        <w:t>Existing measures to assess perceptions of or readiness for online learning are learner-focused and could not reflect the psychological foundation of the teacher population.</w:t>
      </w:r>
      <w:r w:rsidR="00C55AE7">
        <w:rPr>
          <w:rFonts w:ascii="Times New Roman" w:hAnsi="Times New Roman" w:cs="Times New Roman"/>
          <w:sz w:val="24"/>
          <w:szCs w:val="24"/>
        </w:rPr>
        <w:t xml:space="preserve"> The POOLS was constructed using expert review and a sample of</w:t>
      </w:r>
      <w:r w:rsidR="008D3502" w:rsidRPr="005E40ED">
        <w:rPr>
          <w:rFonts w:ascii="Times New Roman" w:hAnsi="Times New Roman" w:cs="Times New Roman"/>
          <w:sz w:val="24"/>
          <w:szCs w:val="24"/>
        </w:rPr>
        <w:t xml:space="preserve"> 654 adults responded to the survey. We conducted </w:t>
      </w:r>
      <w:r w:rsidR="00892606">
        <w:rPr>
          <w:rFonts w:ascii="Times New Roman" w:hAnsi="Times New Roman" w:cs="Times New Roman"/>
          <w:sz w:val="24"/>
          <w:szCs w:val="24"/>
        </w:rPr>
        <w:t xml:space="preserve">an </w:t>
      </w:r>
      <w:r w:rsidR="008D3502" w:rsidRPr="005E40ED">
        <w:rPr>
          <w:rFonts w:ascii="Times New Roman" w:hAnsi="Times New Roman" w:cs="Times New Roman"/>
          <w:sz w:val="24"/>
          <w:szCs w:val="24"/>
        </w:rPr>
        <w:t xml:space="preserve">exploratory factor analysis and confirmatory factor analysis on split halves of these data. </w:t>
      </w:r>
      <w:r w:rsidR="005E40ED" w:rsidRPr="005E40ED">
        <w:rPr>
          <w:rFonts w:ascii="Times New Roman" w:hAnsi="Times New Roman" w:cs="Times New Roman"/>
          <w:bCs/>
          <w:sz w:val="24"/>
          <w:szCs w:val="24"/>
        </w:rPr>
        <w:t>The results of this initial validation study provide the basis for using the POOLS as an approach to measuring four aspects of perceptions of online learning</w:t>
      </w:r>
      <w:r w:rsidR="00C55AE7">
        <w:rPr>
          <w:rFonts w:ascii="Times New Roman" w:hAnsi="Times New Roman" w:cs="Times New Roman"/>
          <w:bCs/>
          <w:sz w:val="24"/>
          <w:szCs w:val="24"/>
        </w:rPr>
        <w:t xml:space="preserve">: </w:t>
      </w:r>
      <w:r w:rsidR="00970DD3" w:rsidRPr="005E40ED">
        <w:rPr>
          <w:rFonts w:ascii="Times New Roman" w:hAnsi="Times New Roman" w:cs="Times New Roman"/>
          <w:sz w:val="24"/>
          <w:szCs w:val="24"/>
        </w:rPr>
        <w:t>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w:t>
      </w:r>
      <w:r w:rsidR="00811BB8">
        <w:rPr>
          <w:rFonts w:ascii="Times New Roman" w:eastAsia="Times New Roman" w:hAnsi="Times New Roman" w:cs="Times New Roman"/>
          <w:color w:val="000000"/>
          <w:sz w:val="24"/>
          <w:szCs w:val="24"/>
        </w:rPr>
        <w:t>7</w:t>
      </w:r>
      <w:r w:rsidR="00970DD3" w:rsidRPr="005E40ED">
        <w:rPr>
          <w:rFonts w:ascii="Times New Roman" w:hAnsi="Times New Roman" w:cs="Times New Roman"/>
          <w:sz w:val="24"/>
          <w:szCs w:val="24"/>
        </w:rPr>
        <w:t>), Student-Centered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w:t>
      </w:r>
      <w:r w:rsidR="00811BB8">
        <w:rPr>
          <w:rFonts w:ascii="Times New Roman" w:eastAsia="Times New Roman" w:hAnsi="Times New Roman" w:cs="Times New Roman"/>
          <w:color w:val="000000"/>
          <w:sz w:val="24"/>
          <w:szCs w:val="24"/>
        </w:rPr>
        <w:t>7</w:t>
      </w:r>
      <w:r w:rsidR="00970DD3" w:rsidRPr="005E40ED">
        <w:rPr>
          <w:rFonts w:ascii="Times New Roman" w:hAnsi="Times New Roman" w:cs="Times New Roman"/>
          <w:sz w:val="24"/>
          <w:szCs w:val="24"/>
        </w:rPr>
        <w:t>), 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0.7</w:t>
      </w:r>
      <w:r w:rsidR="00811BB8">
        <w:rPr>
          <w:rFonts w:ascii="Times New Roman" w:eastAsia="Times New Roman" w:hAnsi="Times New Roman" w:cs="Times New Roman"/>
          <w:color w:val="000000"/>
          <w:sz w:val="24"/>
          <w:szCs w:val="24"/>
        </w:rPr>
        <w:t>3</w:t>
      </w:r>
      <w:r w:rsidR="00970DD3" w:rsidRPr="005E40ED">
        <w:rPr>
          <w:rFonts w:ascii="Times New Roman" w:hAnsi="Times New Roman" w:cs="Times New Roman"/>
          <w:sz w:val="24"/>
          <w:szCs w:val="24"/>
        </w:rPr>
        <w:t>), and 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00970DD3" w:rsidRPr="005E40ED">
        <w:rPr>
          <w:rFonts w:ascii="Times New Roman" w:eastAsia="Times New Roman" w:hAnsi="Times New Roman" w:cs="Times New Roman"/>
          <w:color w:val="000000"/>
          <w:sz w:val="24"/>
          <w:szCs w:val="24"/>
        </w:rPr>
        <w:t xml:space="preserve"> = 0.6</w:t>
      </w:r>
      <w:r w:rsidR="00811BB8">
        <w:rPr>
          <w:rFonts w:ascii="Times New Roman" w:eastAsia="Times New Roman" w:hAnsi="Times New Roman" w:cs="Times New Roman"/>
          <w:color w:val="000000"/>
          <w:sz w:val="24"/>
          <w:szCs w:val="24"/>
        </w:rPr>
        <w:t>6</w:t>
      </w:r>
      <w:r w:rsidR="00970DD3" w:rsidRPr="005E40ED">
        <w:rPr>
          <w:rFonts w:ascii="Times New Roman" w:hAnsi="Times New Roman" w:cs="Times New Roman"/>
          <w:sz w:val="24"/>
          <w:szCs w:val="24"/>
        </w:rPr>
        <w:t>).</w:t>
      </w:r>
      <w:r w:rsidR="005E40ED" w:rsidRPr="005E40ED">
        <w:rPr>
          <w:rFonts w:ascii="Times New Roman" w:eastAsia="Times New Roman" w:hAnsi="Times New Roman" w:cs="Times New Roman"/>
          <w:color w:val="000000"/>
          <w:sz w:val="24"/>
          <w:szCs w:val="24"/>
        </w:rPr>
        <w:t xml:space="preserve"> We recommend that </w:t>
      </w:r>
      <w:r w:rsidR="00C55AE7">
        <w:rPr>
          <w:rFonts w:ascii="Times New Roman" w:eastAsia="Times New Roman" w:hAnsi="Times New Roman" w:cs="Times New Roman"/>
          <w:color w:val="000000"/>
          <w:sz w:val="24"/>
          <w:szCs w:val="24"/>
        </w:rPr>
        <w:t xml:space="preserve">the </w:t>
      </w:r>
      <w:r w:rsidR="005E40ED" w:rsidRPr="005E40ED">
        <w:rPr>
          <w:rFonts w:ascii="Times New Roman" w:eastAsia="Times New Roman" w:hAnsi="Times New Roman" w:cs="Times New Roman"/>
          <w:color w:val="000000"/>
          <w:sz w:val="24"/>
          <w:szCs w:val="24"/>
        </w:rPr>
        <w:t>POOLS be used at an aggregate level to describe the general relationship between these factors and other characteristics such as self-efficacy, amount or type of experience with online learning, and personality traits.</w:t>
      </w:r>
    </w:p>
    <w:p w14:paraId="0CBC5844" w14:textId="725E4E91" w:rsidR="00A8038D" w:rsidRPr="005E40ED" w:rsidRDefault="00240420" w:rsidP="00AE77C7">
      <w:pPr>
        <w:pStyle w:val="BodyText"/>
        <w:spacing w:line="480" w:lineRule="auto"/>
        <w:contextualSpacing/>
        <w:rPr>
          <w:rFonts w:ascii="Times New Roman" w:hAnsi="Times New Roman" w:cs="Times New Roman"/>
        </w:rPr>
      </w:pPr>
      <w:r w:rsidRPr="005E40ED">
        <w:rPr>
          <w:rFonts w:ascii="Times New Roman" w:hAnsi="Times New Roman" w:cs="Times New Roman"/>
          <w:i/>
        </w:rPr>
        <w:t xml:space="preserve">Keywords: </w:t>
      </w:r>
      <w:r w:rsidRPr="005E40ED">
        <w:rPr>
          <w:rFonts w:ascii="Times New Roman" w:hAnsi="Times New Roman" w:cs="Times New Roman"/>
        </w:rPr>
        <w:t xml:space="preserve">online learning, reliability, assembled validity, </w:t>
      </w:r>
      <w:r w:rsidR="005E40ED" w:rsidRPr="005E40ED">
        <w:rPr>
          <w:rFonts w:ascii="Times New Roman" w:hAnsi="Times New Roman" w:cs="Times New Roman"/>
        </w:rPr>
        <w:t>test development</w:t>
      </w:r>
    </w:p>
    <w:p w14:paraId="0BEAAFD6" w14:textId="3BD30B8B" w:rsidR="00A8038D" w:rsidRPr="005E40ED" w:rsidRDefault="00A8038D" w:rsidP="00AE77C7">
      <w:pPr>
        <w:pStyle w:val="BodyText"/>
        <w:spacing w:line="480" w:lineRule="auto"/>
        <w:contextualSpacing/>
        <w:jc w:val="center"/>
        <w:rPr>
          <w:rFonts w:ascii="Times New Roman" w:hAnsi="Times New Roman" w:cs="Times New Roman"/>
          <w:b/>
          <w:bCs/>
        </w:rPr>
      </w:pPr>
      <w:r w:rsidRPr="005E40ED">
        <w:rPr>
          <w:rFonts w:ascii="Times New Roman" w:hAnsi="Times New Roman" w:cs="Times New Roman"/>
          <w:b/>
          <w:bCs/>
        </w:rPr>
        <w:t>Practical Significance Statement</w:t>
      </w:r>
    </w:p>
    <w:p w14:paraId="4FF8E369" w14:textId="562920ED" w:rsidR="00A8038D" w:rsidRPr="005E40ED" w:rsidRDefault="00E6350C" w:rsidP="00AE77C7">
      <w:pPr>
        <w:pStyle w:val="BodyText"/>
        <w:spacing w:line="480" w:lineRule="auto"/>
        <w:contextualSpacing/>
        <w:rPr>
          <w:rFonts w:ascii="Times New Roman" w:hAnsi="Times New Roman" w:cs="Times New Roman"/>
        </w:rPr>
      </w:pPr>
      <w:r w:rsidRPr="005E40ED">
        <w:rPr>
          <w:rFonts w:ascii="Times New Roman" w:hAnsi="Times New Roman" w:cs="Times New Roman"/>
        </w:rPr>
        <w:t>In t</w:t>
      </w:r>
      <w:r w:rsidR="0014697B" w:rsidRPr="005E40ED">
        <w:rPr>
          <w:rFonts w:ascii="Times New Roman" w:hAnsi="Times New Roman" w:cs="Times New Roman"/>
        </w:rPr>
        <w:t>his study</w:t>
      </w:r>
      <w:r w:rsidRPr="005E40ED">
        <w:rPr>
          <w:rFonts w:ascii="Times New Roman" w:hAnsi="Times New Roman" w:cs="Times New Roman"/>
        </w:rPr>
        <w:t>, we</w:t>
      </w:r>
      <w:r w:rsidR="0014697B" w:rsidRPr="005E40ED">
        <w:rPr>
          <w:rFonts w:ascii="Times New Roman" w:hAnsi="Times New Roman" w:cs="Times New Roman"/>
        </w:rPr>
        <w:t xml:space="preserve"> develop</w:t>
      </w:r>
      <w:r w:rsidRPr="005E40ED">
        <w:rPr>
          <w:rFonts w:ascii="Times New Roman" w:hAnsi="Times New Roman" w:cs="Times New Roman"/>
        </w:rPr>
        <w:t xml:space="preserve">ed </w:t>
      </w:r>
      <w:r w:rsidR="0014697B" w:rsidRPr="005E40ED">
        <w:rPr>
          <w:rFonts w:ascii="Times New Roman" w:hAnsi="Times New Roman" w:cs="Times New Roman"/>
        </w:rPr>
        <w:t>an approach to measuring four aspects of an individual’s perception of online learning.</w:t>
      </w:r>
      <w:r w:rsidRPr="005E40ED">
        <w:rPr>
          <w:rFonts w:ascii="Times New Roman" w:hAnsi="Times New Roman" w:cs="Times New Roman"/>
        </w:rPr>
        <w:t xml:space="preserve"> The results </w:t>
      </w:r>
      <w:r w:rsidR="007D383F">
        <w:rPr>
          <w:rFonts w:ascii="Times New Roman" w:hAnsi="Times New Roman" w:cs="Times New Roman"/>
        </w:rPr>
        <w:t>provide</w:t>
      </w:r>
      <w:r w:rsidRPr="005E40ED">
        <w:rPr>
          <w:rFonts w:ascii="Times New Roman" w:hAnsi="Times New Roman" w:cs="Times New Roman"/>
        </w:rPr>
        <w:t xml:space="preserve"> evidence that this new questionnaire can </w:t>
      </w:r>
      <w:r w:rsidR="004803D3" w:rsidRPr="005E40ED">
        <w:rPr>
          <w:rFonts w:ascii="Times New Roman" w:hAnsi="Times New Roman" w:cs="Times New Roman"/>
        </w:rPr>
        <w:t xml:space="preserve">be used to help assess </w:t>
      </w:r>
      <w:r w:rsidR="007D383F">
        <w:rPr>
          <w:rFonts w:ascii="Times New Roman" w:hAnsi="Times New Roman" w:cs="Times New Roman"/>
        </w:rPr>
        <w:t xml:space="preserve">perceptions of </w:t>
      </w:r>
      <w:r w:rsidR="004803D3" w:rsidRPr="005E40ED">
        <w:rPr>
          <w:rFonts w:ascii="Times New Roman" w:hAnsi="Times New Roman" w:cs="Times New Roman"/>
        </w:rPr>
        <w:t xml:space="preserve">online learning as more schools transition </w:t>
      </w:r>
      <w:r w:rsidR="007D383F">
        <w:rPr>
          <w:rFonts w:ascii="Times New Roman" w:hAnsi="Times New Roman" w:cs="Times New Roman"/>
        </w:rPr>
        <w:t>to an</w:t>
      </w:r>
      <w:r w:rsidR="004803D3" w:rsidRPr="005E40ED">
        <w:rPr>
          <w:rFonts w:ascii="Times New Roman" w:hAnsi="Times New Roman" w:cs="Times New Roman"/>
        </w:rPr>
        <w:t xml:space="preserve"> online instructional format.</w:t>
      </w:r>
    </w:p>
    <w:p w14:paraId="16D94CC2"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pgSz w:w="12240" w:h="15840"/>
          <w:pgMar w:top="1440" w:right="1440" w:bottom="1440" w:left="1440" w:header="649" w:footer="0" w:gutter="0"/>
          <w:cols w:space="720"/>
        </w:sectPr>
      </w:pPr>
    </w:p>
    <w:p w14:paraId="296267E0" w14:textId="057A6FEC" w:rsidR="001D318F" w:rsidRPr="005E40ED" w:rsidRDefault="00240420" w:rsidP="00120160">
      <w:pPr>
        <w:pStyle w:val="Heading1"/>
        <w:spacing w:before="0" w:line="480" w:lineRule="auto"/>
        <w:ind w:left="0" w:right="0"/>
        <w:contextualSpacing/>
        <w:rPr>
          <w:rFonts w:ascii="Times New Roman" w:hAnsi="Times New Roman" w:cs="Times New Roman"/>
        </w:rPr>
      </w:pPr>
      <w:bookmarkStart w:id="2" w:name="Development_of_a_Perceptions_of_Online_L"/>
      <w:bookmarkEnd w:id="2"/>
      <w:r w:rsidRPr="005E40ED">
        <w:rPr>
          <w:rFonts w:ascii="Times New Roman" w:hAnsi="Times New Roman" w:cs="Times New Roman"/>
        </w:rPr>
        <w:lastRenderedPageBreak/>
        <w:t>Development of a Perceptions of Online Learning</w:t>
      </w:r>
      <w:r w:rsidRPr="005E40ED">
        <w:rPr>
          <w:rFonts w:ascii="Times New Roman" w:hAnsi="Times New Roman" w:cs="Times New Roman"/>
          <w:spacing w:val="52"/>
        </w:rPr>
        <w:t xml:space="preserve"> </w:t>
      </w:r>
      <w:r w:rsidRPr="005E40ED">
        <w:rPr>
          <w:rFonts w:ascii="Times New Roman" w:hAnsi="Times New Roman" w:cs="Times New Roman"/>
        </w:rPr>
        <w:t>Scale</w:t>
      </w:r>
    </w:p>
    <w:p w14:paraId="35C5D695" w14:textId="5F122938"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 the wake of the COVID-19 pandemic, an estimated 1.2 billion school-aged children around the world were displaced from their classrooms, leading to a drastic rise in various forms of online learning (Li &amp; Lalani, 2020). The sudden shift in educational routine widely impacted the United States educational system where an estimated 55 million school-aged children were displaced from their classrooms (</w:t>
      </w:r>
      <w:bookmarkStart w:id="3" w:name="_Hlk57964502"/>
      <w:r w:rsidRPr="005E40ED">
        <w:rPr>
          <w:rFonts w:ascii="Times New Roman" w:hAnsi="Times New Roman" w:cs="Times New Roman"/>
          <w:sz w:val="24"/>
          <w:szCs w:val="24"/>
        </w:rPr>
        <w:t>García &amp; Weiss, 2020</w:t>
      </w:r>
      <w:bookmarkEnd w:id="3"/>
      <w:r w:rsidRPr="005E40ED">
        <w:rPr>
          <w:rFonts w:ascii="Times New Roman" w:hAnsi="Times New Roman" w:cs="Times New Roman"/>
          <w:sz w:val="24"/>
          <w:szCs w:val="24"/>
        </w:rPr>
        <w:t>). The U.S. Census Bureau’s Household Pulse Survey indicated that 93% of U.S. households with school-age children reported some form of distance learning in the wake of the COVID-19 pandemic (</w:t>
      </w: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2020). The same study reported that 80% of those U.S. households’ students were using online learning resources while about 20% were using paper materials sent home from the school. </w:t>
      </w:r>
    </w:p>
    <w:p w14:paraId="01C5ED2C" w14:textId="1C8A3A91"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The sudden switch to online learning brought an unintended spotlight to the gradually expanding educational innovation. A recent Pew Research Center survey (</w:t>
      </w:r>
      <w:r w:rsidRPr="005E40ED">
        <w:rPr>
          <w:rFonts w:ascii="Times New Roman" w:hAnsi="Times New Roman" w:cs="Times New Roman"/>
          <w:i/>
          <w:iCs/>
          <w:sz w:val="24"/>
          <w:szCs w:val="24"/>
        </w:rPr>
        <w:t>n</w:t>
      </w:r>
      <w:r w:rsidRPr="005E40ED">
        <w:rPr>
          <w:rFonts w:ascii="Times New Roman" w:hAnsi="Times New Roman" w:cs="Times New Roman"/>
          <w:sz w:val="24"/>
          <w:szCs w:val="24"/>
        </w:rPr>
        <w:t xml:space="preserve">=2,561;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found that parents whose students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or a mix of face-to-face and online during the pandemic are less satisfied with the way their schools are handling teaching and learning during the COVID-19 pandemic. In general</w:t>
      </w:r>
      <w:r w:rsidR="00B42A8D" w:rsidRPr="005E40ED">
        <w:rPr>
          <w:rFonts w:ascii="Times New Roman" w:hAnsi="Times New Roman" w:cs="Times New Roman"/>
          <w:sz w:val="24"/>
          <w:szCs w:val="24"/>
        </w:rPr>
        <w:t>,</w:t>
      </w:r>
      <w:r w:rsidRPr="005E40ED">
        <w:rPr>
          <w:rFonts w:ascii="Times New Roman" w:hAnsi="Times New Roman" w:cs="Times New Roman"/>
          <w:sz w:val="24"/>
          <w:szCs w:val="24"/>
        </w:rPr>
        <w:t xml:space="preserve"> parents and teachers are concerned about their students falling behind due to shifts in teaching and learning during the pandemic. Income demographics differences further complicated these perceptions of learning quality. Almost three-fourths of parents with lower income (72%) say they are very or somewhat concerned with their children falling behind compared to 63% of middle income and only 55% of high-income parents (Horowitz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2020). Among upper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 40% are receiving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while lower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income students receive online</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only instruction at higher rates (53%).</w:t>
      </w:r>
    </w:p>
    <w:p w14:paraId="212858B3" w14:textId="330ABCB2" w:rsidR="00120160" w:rsidRPr="005E40ED" w:rsidRDefault="00120160" w:rsidP="01DACE45">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Online learning has generally been stigmatized as less effective than traditional face-to-</w:t>
      </w:r>
      <w:r w:rsidRPr="005E40ED">
        <w:rPr>
          <w:rFonts w:ascii="Times New Roman" w:hAnsi="Times New Roman" w:cs="Times New Roman"/>
          <w:sz w:val="24"/>
          <w:szCs w:val="24"/>
        </w:rPr>
        <w:lastRenderedPageBreak/>
        <w:t xml:space="preserve">face learning (Hodges et al., 2020) even though research to support that assertion is inconclusive. Whether or not online learning is more or less effective than traditional learning models is not easily answered. </w:t>
      </w:r>
      <w:r w:rsidR="005B21B0" w:rsidRPr="005E40ED">
        <w:rPr>
          <w:rFonts w:ascii="Times New Roman" w:hAnsi="Times New Roman" w:cs="Times New Roman"/>
          <w:sz w:val="24"/>
          <w:szCs w:val="24"/>
        </w:rPr>
        <w:t>T</w:t>
      </w:r>
      <w:r w:rsidR="00B42A8D" w:rsidRPr="005E40ED">
        <w:rPr>
          <w:rFonts w:ascii="Times New Roman" w:hAnsi="Times New Roman" w:cs="Times New Roman"/>
          <w:sz w:val="24"/>
          <w:szCs w:val="24"/>
        </w:rPr>
        <w:t>he relative effectiveness between modalities</w:t>
      </w:r>
      <w:r w:rsidRPr="005E40ED">
        <w:rPr>
          <w:rFonts w:ascii="Times New Roman" w:hAnsi="Times New Roman" w:cs="Times New Roman"/>
          <w:sz w:val="24"/>
          <w:szCs w:val="24"/>
        </w:rPr>
        <w:t xml:space="preserve"> may depend largely on how one defines online learning</w:t>
      </w:r>
      <w:r w:rsidR="00B42A8D" w:rsidRPr="005E40ED">
        <w:rPr>
          <w:rFonts w:ascii="Times New Roman" w:hAnsi="Times New Roman" w:cs="Times New Roman"/>
          <w:sz w:val="24"/>
          <w:szCs w:val="24"/>
        </w:rPr>
        <w:t>. Definitions of online learning</w:t>
      </w:r>
      <w:r w:rsidRPr="005E40ED">
        <w:rPr>
          <w:rFonts w:ascii="Times New Roman" w:hAnsi="Times New Roman" w:cs="Times New Roman"/>
          <w:sz w:val="24"/>
          <w:szCs w:val="24"/>
        </w:rPr>
        <w:t xml:space="preserve"> can range from well-planned learning designs intended for virtual learning spaces to sudden switches to emergency remote teaching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Hodges et al., 2020). Intuitively and empirically, the former is more effective than the latter (see Means et al., 2014). Highlighting the complexity of perceptions of online learning, </w:t>
      </w: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(2020) described how university shutdowns due to political unrest in South Africa forced teaching and learning to switch online. She noted that the very perception of online learning was heavily tainted by the politics of the situation rather than </w:t>
      </w:r>
      <w:r w:rsidR="005B21B0" w:rsidRPr="005E40ED">
        <w:rPr>
          <w:rFonts w:ascii="Times New Roman" w:hAnsi="Times New Roman" w:cs="Times New Roman"/>
          <w:sz w:val="24"/>
          <w:szCs w:val="24"/>
        </w:rPr>
        <w:t xml:space="preserve">a </w:t>
      </w:r>
      <w:r w:rsidRPr="005E40ED">
        <w:rPr>
          <w:rFonts w:ascii="Times New Roman" w:hAnsi="Times New Roman" w:cs="Times New Roman"/>
          <w:sz w:val="24"/>
          <w:szCs w:val="24"/>
        </w:rPr>
        <w:t xml:space="preserve">true reflective assessment of online learning. It is possible </w:t>
      </w:r>
      <w:proofErr w:type="spellStart"/>
      <w:r w:rsidRPr="005E40ED">
        <w:rPr>
          <w:rFonts w:ascii="Times New Roman" w:hAnsi="Times New Roman" w:cs="Times New Roman"/>
          <w:sz w:val="24"/>
          <w:szCs w:val="24"/>
        </w:rPr>
        <w:t>Czerniewicz’s</w:t>
      </w:r>
      <w:proofErr w:type="spellEnd"/>
      <w:r w:rsidRPr="005E40ED">
        <w:rPr>
          <w:rFonts w:ascii="Times New Roman" w:hAnsi="Times New Roman" w:cs="Times New Roman"/>
          <w:sz w:val="24"/>
          <w:szCs w:val="24"/>
        </w:rPr>
        <w:t xml:space="preserve"> cautionary tale applies to the COVID-19 sudden shift to online learning—perceptions of online learning may be laden with political clutter. </w:t>
      </w:r>
    </w:p>
    <w:p w14:paraId="4CCD3318" w14:textId="622BA428" w:rsidR="00120160" w:rsidRPr="005E40ED" w:rsidRDefault="00120160" w:rsidP="13627B9C">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Perceptions of online learning existed </w:t>
      </w:r>
      <w:r w:rsidR="005B21B0" w:rsidRPr="005E40ED">
        <w:rPr>
          <w:rFonts w:ascii="Times New Roman" w:hAnsi="Times New Roman" w:cs="Times New Roman"/>
          <w:sz w:val="24"/>
          <w:szCs w:val="24"/>
        </w:rPr>
        <w:t>before</w:t>
      </w:r>
      <w:r w:rsidRPr="005E40ED">
        <w:rPr>
          <w:rFonts w:ascii="Times New Roman" w:hAnsi="Times New Roman" w:cs="Times New Roman"/>
          <w:sz w:val="24"/>
          <w:szCs w:val="24"/>
        </w:rPr>
        <w:t xml:space="preserve"> the COVID-19 sudden shift in educational delivery, and those perceptions are continually being impacted by the displacement of students and techniques of emergency remote learning. The purpose for developing the Perceptions of Online Learning Scale (POOLS) was to move beyond simple satisfaction surveys and develop a theoretically grounded and psychometrically sound tool to measure perceptions of online learning among teacher populations. Existing measures</w:t>
      </w:r>
      <w:r w:rsidR="13627B9C" w:rsidRPr="005E40ED">
        <w:rPr>
          <w:rFonts w:ascii="Times New Roman" w:hAnsi="Times New Roman" w:cs="Times New Roman"/>
          <w:sz w:val="24"/>
          <w:szCs w:val="24"/>
        </w:rPr>
        <w:t xml:space="preserve"> to assess perceptions of or readiness for online learning are learner</w:t>
      </w:r>
      <w:r w:rsidR="005B21B0" w:rsidRPr="005E40ED">
        <w:rPr>
          <w:rFonts w:ascii="Times New Roman" w:hAnsi="Times New Roman" w:cs="Times New Roman"/>
          <w:sz w:val="24"/>
          <w:szCs w:val="24"/>
        </w:rPr>
        <w:t>-</w:t>
      </w:r>
      <w:r w:rsidR="13627B9C" w:rsidRPr="005E40ED">
        <w:rPr>
          <w:rFonts w:ascii="Times New Roman" w:hAnsi="Times New Roman" w:cs="Times New Roman"/>
          <w:sz w:val="24"/>
          <w:szCs w:val="24"/>
        </w:rPr>
        <w:t xml:space="preserve">focused (Hung, et al., 2010; </w:t>
      </w:r>
      <w:proofErr w:type="spellStart"/>
      <w:r w:rsidR="13627B9C" w:rsidRPr="005E40ED">
        <w:rPr>
          <w:rFonts w:ascii="Times New Roman" w:hAnsi="Times New Roman" w:cs="Times New Roman"/>
          <w:sz w:val="24"/>
          <w:szCs w:val="24"/>
        </w:rPr>
        <w:t>Muilenburg</w:t>
      </w:r>
      <w:proofErr w:type="spellEnd"/>
      <w:r w:rsidR="13627B9C" w:rsidRPr="005E40ED">
        <w:rPr>
          <w:rFonts w:ascii="Times New Roman" w:hAnsi="Times New Roman" w:cs="Times New Roman"/>
          <w:sz w:val="24"/>
          <w:szCs w:val="24"/>
        </w:rPr>
        <w:t xml:space="preserve"> &amp; Berge, 2005; Young, 2016), and could not reflect the psychological foundation of the teacher population. </w:t>
      </w:r>
      <w:r w:rsidRPr="005E40ED">
        <w:rPr>
          <w:rFonts w:ascii="Times New Roman" w:hAnsi="Times New Roman" w:cs="Times New Roman"/>
          <w:sz w:val="24"/>
          <w:szCs w:val="24"/>
        </w:rPr>
        <w:t xml:space="preserve"> Teachers’ individual differences and perceptions tend to influence the way they teach and interact with students (Brophy &amp; Good, 1974;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&amp; Sullivan, 2008; Skinner &amp; Belmont, 1993). The </w:t>
      </w:r>
      <w:r w:rsidRPr="005E40ED">
        <w:rPr>
          <w:rFonts w:ascii="Times New Roman" w:hAnsi="Times New Roman" w:cs="Times New Roman"/>
          <w:sz w:val="24"/>
          <w:szCs w:val="24"/>
        </w:rPr>
        <w:lastRenderedPageBreak/>
        <w:t xml:space="preserve">research goal for developing the POOLS is to explore ways that teachers’ perceptions of online learning influence the way they teach and interact with students. For instance,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(2008) noted that teachers’ perceptions of external and systematic factors influence and constrain the options they believe they have and the strategies they choose to use. At the time, </w:t>
      </w: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and Sullivan were not specifically focusing on online learning, but the increased use of online learning is arguably a systematic factor about which teachers likely have clear perceptions.</w:t>
      </w:r>
    </w:p>
    <w:p w14:paraId="5191B1B1" w14:textId="77777777" w:rsidR="00120160" w:rsidRPr="005E40ED" w:rsidRDefault="00120160" w:rsidP="00120160">
      <w:pPr>
        <w:tabs>
          <w:tab w:val="left" w:pos="-1440"/>
        </w:tabs>
        <w:spacing w:line="480" w:lineRule="auto"/>
        <w:contextualSpacing/>
        <w:jc w:val="center"/>
        <w:rPr>
          <w:rFonts w:ascii="Times New Roman" w:hAnsi="Times New Roman" w:cs="Times New Roman"/>
          <w:b/>
          <w:bCs/>
          <w:sz w:val="24"/>
          <w:szCs w:val="24"/>
        </w:rPr>
      </w:pPr>
      <w:r w:rsidRPr="005E40ED">
        <w:rPr>
          <w:rFonts w:ascii="Times New Roman" w:hAnsi="Times New Roman" w:cs="Times New Roman"/>
          <w:b/>
          <w:bCs/>
          <w:sz w:val="24"/>
          <w:szCs w:val="24"/>
        </w:rPr>
        <w:t>Theoretical Framework</w:t>
      </w:r>
    </w:p>
    <w:p w14:paraId="5D5AAA5E" w14:textId="77777777"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Quality online learning has been defined in a comprehensive set of standards specifying industry standards for online teaching, online programs, and online courses (Quality Matters &amp; Virtual Learning and Leadership Alliance, 2021). Those sets of standards broadly establish what is expected of high-quality online learning. The </w:t>
      </w:r>
      <w:r w:rsidRPr="005E40ED">
        <w:rPr>
          <w:rFonts w:ascii="Times New Roman" w:hAnsi="Times New Roman" w:cs="Times New Roman"/>
          <w:i/>
          <w:iCs/>
          <w:sz w:val="24"/>
          <w:szCs w:val="24"/>
        </w:rPr>
        <w:t>Perceptions of Online Learning Scale</w:t>
      </w:r>
      <w:r w:rsidRPr="005E40ED">
        <w:rPr>
          <w:rFonts w:ascii="Times New Roman" w:hAnsi="Times New Roman" w:cs="Times New Roman"/>
          <w:sz w:val="24"/>
          <w:szCs w:val="24"/>
        </w:rPr>
        <w:t xml:space="preserve"> (POOLS) was derived from those broad standards of quality online learning. The POOLS seeks to measure perceptions of online learning across four theoretical constructs associated with quality education in both online and traditional face-to-face formats. </w:t>
      </w:r>
    </w:p>
    <w:p w14:paraId="7A46B488"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Effective Learning</w:t>
      </w:r>
    </w:p>
    <w:p w14:paraId="0588C430" w14:textId="31712571" w:rsidR="00120160" w:rsidRPr="005E40ED" w:rsidRDefault="0012016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Learning is an activity that involves both mental processes and behavior or action (Ormrod, 2016; Watkins et al., 2002). Therefore, any measure of effective learning must consider both the acquisition of new knowledge and its use or application. Defining effective learning can be challenging because learning occurs in a wide variety of contexts and domains and is studied across differences in learning theory </w:t>
      </w:r>
      <w:r w:rsidR="006A47E8">
        <w:rPr>
          <w:rFonts w:ascii="Times New Roman" w:hAnsi="Times New Roman" w:cs="Times New Roman"/>
          <w:sz w:val="24"/>
          <w:szCs w:val="24"/>
        </w:rPr>
        <w:t>(</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Mortimore, 1993; Ormrod, 2016)</w:t>
      </w:r>
      <w:r w:rsidRPr="005E40ED">
        <w:rPr>
          <w:rFonts w:ascii="Times New Roman" w:hAnsi="Times New Roman" w:cs="Times New Roman"/>
          <w:sz w:val="24"/>
          <w:szCs w:val="24"/>
        </w:rPr>
        <w:t xml:space="preserve">. Effective learning measured in POOLS items includes cross-domain characteristics reflecting both the process and the outcomes of effective learning </w:t>
      </w:r>
      <w:r w:rsidR="24D95891" w:rsidRPr="005E40ED">
        <w:rPr>
          <w:rFonts w:ascii="Times New Roman" w:eastAsia="Calibri" w:hAnsi="Times New Roman" w:cs="Times New Roman"/>
          <w:sz w:val="24"/>
          <w:szCs w:val="24"/>
        </w:rPr>
        <w:lastRenderedPageBreak/>
        <w:t xml:space="preserve">(Atkinson et al., 2006; </w:t>
      </w:r>
      <w:proofErr w:type="spellStart"/>
      <w:r w:rsidR="24D95891" w:rsidRPr="005E40ED">
        <w:rPr>
          <w:rFonts w:ascii="Times New Roman" w:eastAsia="Calibri" w:hAnsi="Times New Roman" w:cs="Times New Roman"/>
          <w:sz w:val="24"/>
          <w:szCs w:val="24"/>
        </w:rPr>
        <w:t>Conole</w:t>
      </w:r>
      <w:proofErr w:type="spellEnd"/>
      <w:r w:rsidR="24D95891" w:rsidRPr="005E40ED">
        <w:rPr>
          <w:rFonts w:ascii="Times New Roman" w:eastAsia="Calibri" w:hAnsi="Times New Roman" w:cs="Times New Roman"/>
          <w:sz w:val="24"/>
          <w:szCs w:val="24"/>
        </w:rPr>
        <w:t xml:space="preserve"> et al., 2004; </w:t>
      </w:r>
      <w:proofErr w:type="spellStart"/>
      <w:r w:rsidR="24D95891" w:rsidRPr="005E40ED">
        <w:rPr>
          <w:rFonts w:ascii="Times New Roman" w:eastAsia="Calibri" w:hAnsi="Times New Roman" w:cs="Times New Roman"/>
          <w:sz w:val="24"/>
          <w:szCs w:val="24"/>
        </w:rPr>
        <w:t>Dunlosky</w:t>
      </w:r>
      <w:proofErr w:type="spellEnd"/>
      <w:r w:rsidR="24D95891" w:rsidRPr="005E40ED">
        <w:rPr>
          <w:rFonts w:ascii="Times New Roman" w:eastAsia="Calibri" w:hAnsi="Times New Roman" w:cs="Times New Roman"/>
          <w:sz w:val="24"/>
          <w:szCs w:val="24"/>
        </w:rPr>
        <w:t xml:space="preserve"> et al., 2013; Harden &amp; Laidlaw, 2013; McTighe &amp; O’Connor, 2005; Mortimore, 1993; Ormrod, 2016; Watkins et al., 2002)</w:t>
      </w:r>
      <w:r w:rsidRPr="005E40ED">
        <w:rPr>
          <w:rFonts w:ascii="Times New Roman" w:hAnsi="Times New Roman" w:cs="Times New Roman"/>
          <w:sz w:val="24"/>
          <w:szCs w:val="24"/>
        </w:rPr>
        <w:t>. Effective learning is defined as learning in which students masterfully acquire and utilize relevant new knowledge and/or skills, as witnessed through application and assessment that occur within or outside the immediate classroom.</w:t>
      </w:r>
    </w:p>
    <w:p w14:paraId="4CA618DA" w14:textId="77777777" w:rsidR="00D04310" w:rsidRPr="005E40ED" w:rsidRDefault="00D04310" w:rsidP="00D0431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Student-Centered Learning</w:t>
      </w:r>
    </w:p>
    <w:p w14:paraId="2B573C03" w14:textId="3F456E3E" w:rsidR="00D04310" w:rsidRPr="005E40ED" w:rsidRDefault="00D04310" w:rsidP="24D95891">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Student-centered approaches to learning may be traced back to Dewey’s belief that teacher instruction should be driven by students’ unique interests and characteristics (</w:t>
      </w: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2012). Student-centered learning is characterized by high levels of student direction, student-based activities, interactions, and assessments. In student-centered learning environments, students work collaboratively to achieve learning goals based on their interests, with teachers’ facilitation (Pedersen &amp; Liu, 2003). Student-centered approaches include models such as case-based learning, problem-based learning, and team-based learning, and they can be applied in both online learning and face-to-face settings. Empirical evidence supports that </w:t>
      </w:r>
      <w:r w:rsidR="005B21B0" w:rsidRPr="005E40ED">
        <w:rPr>
          <w:rFonts w:ascii="Times New Roman" w:hAnsi="Times New Roman" w:cs="Times New Roman"/>
          <w:sz w:val="24"/>
          <w:szCs w:val="24"/>
        </w:rPr>
        <w:t xml:space="preserve">the </w:t>
      </w:r>
      <w:r w:rsidRPr="005E40ED">
        <w:rPr>
          <w:rFonts w:ascii="Times New Roman" w:hAnsi="Times New Roman" w:cs="Times New Roman"/>
          <w:sz w:val="24"/>
          <w:szCs w:val="24"/>
        </w:rPr>
        <w:t xml:space="preserve">student-centered approach enhances student learning and motivation (Cornelius-White, 2007; Wilson et al., 2018). For the POOLS, student-centered learning is defined as learning that empowers students to actively drive and direct the learning process rather than be a passive receiver of teacher-centered instruction. </w:t>
      </w:r>
    </w:p>
    <w:p w14:paraId="3D2503F2" w14:textId="77777777" w:rsidR="00120160" w:rsidRPr="005E40ED" w:rsidRDefault="00120160" w:rsidP="0012016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Interactive Learning</w:t>
      </w:r>
    </w:p>
    <w:p w14:paraId="50152ADD" w14:textId="52077353" w:rsidR="00120160" w:rsidRPr="005E40ED" w:rsidRDefault="00120160" w:rsidP="00120160">
      <w:pPr>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Interaction is a reciprocal event that requires two elements that are mutually influencing one another (Wagner, 1994). Moreover, interactive learning is conceived of in a three-part interactive scheme: (a)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instructor interaction, (b)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learner interaction, and (c) learner</w:t>
      </w:r>
      <w:r w:rsidR="005B21B0" w:rsidRPr="005E40ED">
        <w:rPr>
          <w:rFonts w:ascii="Times New Roman" w:hAnsi="Times New Roman" w:cs="Times New Roman"/>
          <w:sz w:val="24"/>
          <w:szCs w:val="24"/>
        </w:rPr>
        <w:t>-</w:t>
      </w:r>
      <w:r w:rsidRPr="005E40ED">
        <w:rPr>
          <w:rFonts w:ascii="Times New Roman" w:hAnsi="Times New Roman" w:cs="Times New Roman"/>
          <w:sz w:val="24"/>
          <w:szCs w:val="24"/>
        </w:rPr>
        <w:t xml:space="preserve">content interaction (Moore, 1989; </w:t>
      </w: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et al., 2005). For the POOLS, interactive learning </w:t>
      </w:r>
      <w:r w:rsidRPr="005E40ED">
        <w:rPr>
          <w:rFonts w:ascii="Times New Roman" w:hAnsi="Times New Roman" w:cs="Times New Roman"/>
          <w:sz w:val="24"/>
          <w:szCs w:val="24"/>
        </w:rPr>
        <w:lastRenderedPageBreak/>
        <w:t>involves three facets of interaction: (a) student to instructor, (b) student to student, and (c) student to content. These interactions contribute to quality learning singularly as well as in combination. All three facets of interaction can be present regardless of the learning mode (online or face-to-face).</w:t>
      </w:r>
    </w:p>
    <w:p w14:paraId="5E19C04B" w14:textId="77777777" w:rsidR="00D04310" w:rsidRPr="005E40ED" w:rsidRDefault="00D04310" w:rsidP="00D04310">
      <w:pPr>
        <w:tabs>
          <w:tab w:val="left" w:pos="-1440"/>
        </w:tabs>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Engaged Learning</w:t>
      </w:r>
    </w:p>
    <w:p w14:paraId="1CF2ED7E" w14:textId="6AA760FB" w:rsidR="00D04310" w:rsidRPr="005E40ED" w:rsidRDefault="00D04310" w:rsidP="00D04310">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Engagement in the learning process generally refers to the extent </w:t>
      </w:r>
      <w:r w:rsidR="005B21B0" w:rsidRPr="005E40ED">
        <w:rPr>
          <w:rFonts w:ascii="Times New Roman" w:hAnsi="Times New Roman" w:cs="Times New Roman"/>
          <w:sz w:val="24"/>
          <w:szCs w:val="24"/>
        </w:rPr>
        <w:t xml:space="preserve">to which </w:t>
      </w:r>
      <w:r w:rsidRPr="005E40ED">
        <w:rPr>
          <w:rFonts w:ascii="Times New Roman" w:hAnsi="Times New Roman" w:cs="Times New Roman"/>
          <w:sz w:val="24"/>
          <w:szCs w:val="24"/>
        </w:rPr>
        <w:t xml:space="preserve">a student is actively involved in learning activities (Reeve, 2012). Engagement may be observed in three related categories. Cognitive engagement involves thinking, integration of ideas, setting learning goals, self-regulation, and intentional efforts to understand. Affective engagement includes enthusiasm, curiosity, interest, and finding relevance and satisfaction in the process of learning. Behavioral engagement is observed as effort, attention, focus, personal agency, attempting and completing work (Bond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2019). Student engagement in acts of learning generally leads to positive short and long-term outcomes that can in turn support continuous engagement (Bond et al., 2020). For the POOLS, engaged learning was defined as the energy and effort that students present in their learning environment. Engagement can be influenced </w:t>
      </w:r>
      <w:r w:rsidR="005B21B0" w:rsidRPr="005E40ED">
        <w:rPr>
          <w:rFonts w:ascii="Times New Roman" w:hAnsi="Times New Roman" w:cs="Times New Roman"/>
          <w:sz w:val="24"/>
          <w:szCs w:val="24"/>
        </w:rPr>
        <w:t xml:space="preserve">by </w:t>
      </w:r>
      <w:r w:rsidRPr="005E40ED">
        <w:rPr>
          <w:rFonts w:ascii="Times New Roman" w:hAnsi="Times New Roman" w:cs="Times New Roman"/>
          <w:sz w:val="24"/>
          <w:szCs w:val="24"/>
        </w:rPr>
        <w:t>internal factors as well as environmental factors, and higher levels of engagement generally support more efficient learning, retention, and transfer.</w:t>
      </w:r>
    </w:p>
    <w:p w14:paraId="4B87B09B" w14:textId="0D28E2BA" w:rsidR="00120160" w:rsidRPr="005E40ED" w:rsidRDefault="00120160" w:rsidP="00120160">
      <w:pPr>
        <w:spacing w:line="480" w:lineRule="auto"/>
        <w:contextualSpacing/>
        <w:rPr>
          <w:rFonts w:ascii="Times New Roman" w:hAnsi="Times New Roman" w:cs="Times New Roman"/>
          <w:b/>
          <w:bCs/>
          <w:sz w:val="24"/>
          <w:szCs w:val="24"/>
        </w:rPr>
      </w:pPr>
      <w:r w:rsidRPr="005E40ED">
        <w:rPr>
          <w:rFonts w:ascii="Times New Roman" w:hAnsi="Times New Roman" w:cs="Times New Roman"/>
          <w:b/>
          <w:bCs/>
          <w:sz w:val="24"/>
          <w:szCs w:val="24"/>
        </w:rPr>
        <w:t>Current Study</w:t>
      </w:r>
      <w:r w:rsidR="004511A5" w:rsidRPr="005E40ED">
        <w:rPr>
          <w:rFonts w:ascii="Times New Roman" w:hAnsi="Times New Roman" w:cs="Times New Roman"/>
          <w:b/>
          <w:bCs/>
          <w:sz w:val="24"/>
          <w:szCs w:val="24"/>
        </w:rPr>
        <w:t xml:space="preserve"> and Purpose of the POOLS</w:t>
      </w:r>
    </w:p>
    <w:p w14:paraId="272FD90B" w14:textId="32407046" w:rsidR="00721DCD" w:rsidRPr="005E40ED" w:rsidRDefault="00120160" w:rsidP="00E65DEE">
      <w:pPr>
        <w:tabs>
          <w:tab w:val="left" w:pos="-1440"/>
        </w:tabs>
        <w:spacing w:line="480" w:lineRule="auto"/>
        <w:contextualSpacing/>
        <w:rPr>
          <w:rFonts w:ascii="Times New Roman" w:hAnsi="Times New Roman" w:cs="Times New Roman"/>
          <w:sz w:val="24"/>
          <w:szCs w:val="24"/>
        </w:rPr>
      </w:pPr>
      <w:r w:rsidRPr="005E40ED">
        <w:rPr>
          <w:rFonts w:ascii="Times New Roman" w:hAnsi="Times New Roman" w:cs="Times New Roman"/>
          <w:sz w:val="24"/>
          <w:szCs w:val="24"/>
        </w:rPr>
        <w:tab/>
        <w:t xml:space="preserve">The purpose of this study is to report on the development and initial validation of the POOLS. The POOLS asks participants </w:t>
      </w:r>
      <w:r w:rsidR="006A47E8">
        <w:rPr>
          <w:rFonts w:ascii="Times New Roman" w:hAnsi="Times New Roman" w:cs="Times New Roman"/>
          <w:sz w:val="24"/>
          <w:szCs w:val="24"/>
        </w:rPr>
        <w:t xml:space="preserve">to </w:t>
      </w:r>
      <w:r w:rsidRPr="005E40ED">
        <w:rPr>
          <w:rFonts w:ascii="Times New Roman" w:hAnsi="Times New Roman" w:cs="Times New Roman"/>
          <w:sz w:val="24"/>
          <w:szCs w:val="24"/>
        </w:rPr>
        <w:t xml:space="preserve">compare online learning to face-to-face learning on items measuring effective learning, engaged learning, interactive learning, and student-centered learning. The research goal is to use the POOLS to examine ways that demographics, prior experiences, and personality traits influence perceptions of online learning. </w:t>
      </w:r>
      <w:r w:rsidR="00B42A8D" w:rsidRPr="005E40ED">
        <w:rPr>
          <w:rFonts w:ascii="Times New Roman" w:hAnsi="Times New Roman" w:cs="Times New Roman"/>
          <w:sz w:val="24"/>
          <w:szCs w:val="24"/>
        </w:rPr>
        <w:t xml:space="preserve">The purpose of the </w:t>
      </w:r>
      <w:r w:rsidR="00B42A8D" w:rsidRPr="005E40ED">
        <w:rPr>
          <w:rFonts w:ascii="Times New Roman" w:hAnsi="Times New Roman" w:cs="Times New Roman"/>
          <w:sz w:val="24"/>
          <w:szCs w:val="24"/>
        </w:rPr>
        <w:lastRenderedPageBreak/>
        <w:t>POOLS is therefore to help</w:t>
      </w:r>
      <w:r w:rsidR="00CB5B74" w:rsidRPr="005E40ED">
        <w:rPr>
          <w:rFonts w:ascii="Times New Roman" w:hAnsi="Times New Roman" w:cs="Times New Roman"/>
          <w:sz w:val="24"/>
          <w:szCs w:val="24"/>
        </w:rPr>
        <w:t xml:space="preserve"> </w:t>
      </w:r>
      <w:r w:rsidR="00B42A8D" w:rsidRPr="005E40ED">
        <w:rPr>
          <w:rFonts w:ascii="Times New Roman" w:hAnsi="Times New Roman" w:cs="Times New Roman"/>
          <w:sz w:val="24"/>
          <w:szCs w:val="24"/>
        </w:rPr>
        <w:t>evaluate the</w:t>
      </w:r>
      <w:r w:rsidR="00CB5B74" w:rsidRPr="005E40ED">
        <w:rPr>
          <w:rFonts w:ascii="Times New Roman" w:hAnsi="Times New Roman" w:cs="Times New Roman"/>
          <w:sz w:val="24"/>
          <w:szCs w:val="24"/>
        </w:rPr>
        <w:t xml:space="preserve"> trends in the relationship </w:t>
      </w:r>
      <w:r w:rsidR="00B42A8D" w:rsidRPr="005E40ED">
        <w:rPr>
          <w:rFonts w:ascii="Times New Roman" w:hAnsi="Times New Roman" w:cs="Times New Roman"/>
          <w:sz w:val="24"/>
          <w:szCs w:val="24"/>
        </w:rPr>
        <w:t>among perceptions</w:t>
      </w:r>
      <w:r w:rsidR="00CB5B74" w:rsidRPr="005E40ED">
        <w:rPr>
          <w:rFonts w:ascii="Times New Roman" w:hAnsi="Times New Roman" w:cs="Times New Roman"/>
          <w:sz w:val="24"/>
          <w:szCs w:val="24"/>
        </w:rPr>
        <w:t xml:space="preserve"> of online learning and </w:t>
      </w:r>
      <w:r w:rsidR="00B42A8D" w:rsidRPr="005E40ED">
        <w:rPr>
          <w:rFonts w:ascii="Times New Roman" w:hAnsi="Times New Roman" w:cs="Times New Roman"/>
          <w:sz w:val="24"/>
          <w:szCs w:val="24"/>
        </w:rPr>
        <w:t>demographics, prior experiences, and personality traits. As defined in this study, w</w:t>
      </w:r>
      <w:r w:rsidR="00CB5B74" w:rsidRPr="005E40ED">
        <w:rPr>
          <w:rFonts w:ascii="Times New Roman" w:hAnsi="Times New Roman" w:cs="Times New Roman"/>
          <w:sz w:val="24"/>
          <w:szCs w:val="24"/>
        </w:rPr>
        <w:t xml:space="preserve">e do not intend for this instrument to be a sensitive </w:t>
      </w:r>
      <w:r w:rsidR="00B42A8D" w:rsidRPr="005E40ED">
        <w:rPr>
          <w:rFonts w:ascii="Times New Roman" w:hAnsi="Times New Roman" w:cs="Times New Roman"/>
          <w:sz w:val="24"/>
          <w:szCs w:val="24"/>
        </w:rPr>
        <w:t>measure for</w:t>
      </w:r>
      <w:r w:rsidR="00CB5B74" w:rsidRPr="005E40ED">
        <w:rPr>
          <w:rFonts w:ascii="Times New Roman" w:hAnsi="Times New Roman" w:cs="Times New Roman"/>
          <w:sz w:val="24"/>
          <w:szCs w:val="24"/>
        </w:rPr>
        <w:t xml:space="preserve"> individual </w:t>
      </w:r>
      <w:r w:rsidR="00892606" w:rsidRPr="005E40ED">
        <w:rPr>
          <w:rFonts w:ascii="Times New Roman" w:hAnsi="Times New Roman" w:cs="Times New Roman"/>
          <w:sz w:val="24"/>
          <w:szCs w:val="24"/>
        </w:rPr>
        <w:t>teacher</w:t>
      </w:r>
      <w:r w:rsidR="00892606">
        <w:rPr>
          <w:rFonts w:ascii="Times New Roman" w:hAnsi="Times New Roman" w:cs="Times New Roman"/>
          <w:sz w:val="24"/>
          <w:szCs w:val="24"/>
        </w:rPr>
        <w:t>-</w:t>
      </w:r>
      <w:r w:rsidR="00CB5B74" w:rsidRPr="005E40ED">
        <w:rPr>
          <w:rFonts w:ascii="Times New Roman" w:hAnsi="Times New Roman" w:cs="Times New Roman"/>
          <w:sz w:val="24"/>
          <w:szCs w:val="24"/>
        </w:rPr>
        <w:t>level inferences.</w:t>
      </w:r>
    </w:p>
    <w:p w14:paraId="6A2B314C" w14:textId="77777777" w:rsidR="00912529" w:rsidRPr="005E40ED" w:rsidRDefault="00912529" w:rsidP="00120160">
      <w:pPr>
        <w:pStyle w:val="BodyText"/>
        <w:spacing w:line="480" w:lineRule="auto"/>
        <w:contextualSpacing/>
        <w:rPr>
          <w:rFonts w:ascii="Times New Roman" w:hAnsi="Times New Roman" w:cs="Times New Roman"/>
        </w:rPr>
        <w:sectPr w:rsidR="00912529" w:rsidRPr="005E40ED" w:rsidSect="0064610A">
          <w:pgSz w:w="12240" w:h="15840"/>
          <w:pgMar w:top="1440" w:right="1440" w:bottom="1440" w:left="1440" w:header="649" w:footer="0" w:gutter="0"/>
          <w:cols w:space="720"/>
        </w:sectPr>
      </w:pPr>
    </w:p>
    <w:p w14:paraId="1034F3B5" w14:textId="32324129" w:rsidR="00B06F79"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Methods</w:t>
      </w:r>
    </w:p>
    <w:p w14:paraId="50D0AC9A" w14:textId="6D200744" w:rsidR="00284381" w:rsidRPr="005E40ED" w:rsidRDefault="24D95891" w:rsidP="24D95891">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construction of the POOLS was guided by standards for online teaching, online programs, and online courses (Quality Matters &amp; Virtual Learning and Leadership Alliance, 2021). Using the definitions previously given, we generated a list of 5</w:t>
      </w:r>
      <w:r w:rsidR="00F66616">
        <w:rPr>
          <w:rFonts w:ascii="Times New Roman" w:hAnsi="Times New Roman" w:cs="Times New Roman"/>
        </w:rPr>
        <w:t>7</w:t>
      </w:r>
      <w:r w:rsidRPr="005E40ED">
        <w:rPr>
          <w:rFonts w:ascii="Times New Roman" w:hAnsi="Times New Roman" w:cs="Times New Roman"/>
        </w:rPr>
        <w:t xml:space="preserve"> items to use in the first review by content area experts. Content experts of online learning were contacted to anonymously review the construct definitions, item content, and scale structure. Experts were determined by their experience with online teaching and online program coordination. In the first round of item review, eight experts provided feedback, and this feedback is openly available online (REMOVED FOR PEER REVIEW). The scale was revised based on this feedback for use in an initial data collection.</w:t>
      </w:r>
    </w:p>
    <w:p w14:paraId="26BFAD16" w14:textId="20B8F0CA" w:rsidR="00284381" w:rsidRPr="005E40ED" w:rsidRDefault="009B4955" w:rsidP="009B4955">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Participants were recruited as volunteers through advertising on social media. A total of </w:t>
      </w:r>
      <w:r w:rsidR="00EF7DD1" w:rsidRPr="005E40ED">
        <w:rPr>
          <w:rFonts w:ascii="Times New Roman" w:hAnsi="Times New Roman" w:cs="Times New Roman"/>
        </w:rPr>
        <w:t xml:space="preserve">654 </w:t>
      </w:r>
      <w:r w:rsidRPr="005E40ED">
        <w:rPr>
          <w:rFonts w:ascii="Times New Roman" w:hAnsi="Times New Roman" w:cs="Times New Roman"/>
        </w:rPr>
        <w:t>adults responded to the survey. The only demographic data we collected were two indicators of experience with online learning. We asked (1) whether the participant had ever taken a class online (yes/no), and (2) whether the participant had ever taught a class online (yes/no). No other demographic or identifying information was recorded.</w:t>
      </w:r>
    </w:p>
    <w:p w14:paraId="0D9742CE" w14:textId="58374CC0" w:rsidR="00B06F79" w:rsidRPr="005E40ED" w:rsidRDefault="009B4955" w:rsidP="000B6F6C">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Using the responses gathered from social media, we randomly split the data in half for (1) use in exploratory factor analysis</w:t>
      </w:r>
      <w:r w:rsidR="003D5EAC" w:rsidRPr="005E40ED">
        <w:rPr>
          <w:rFonts w:ascii="Times New Roman" w:hAnsi="Times New Roman" w:cs="Times New Roman"/>
        </w:rPr>
        <w:t xml:space="preserve"> (EFA)</w:t>
      </w:r>
      <w:r w:rsidRPr="005E40ED">
        <w:rPr>
          <w:rFonts w:ascii="Times New Roman" w:hAnsi="Times New Roman" w:cs="Times New Roman"/>
        </w:rPr>
        <w:t xml:space="preserve"> and (2) use in confirmatory factor analysis</w:t>
      </w:r>
      <w:r w:rsidR="003D5EAC" w:rsidRPr="005E40ED">
        <w:rPr>
          <w:rFonts w:ascii="Times New Roman" w:hAnsi="Times New Roman" w:cs="Times New Roman"/>
        </w:rPr>
        <w:t xml:space="preserve"> (CFA)</w:t>
      </w:r>
      <w:r w:rsidRPr="005E40ED">
        <w:rPr>
          <w:rFonts w:ascii="Times New Roman" w:hAnsi="Times New Roman" w:cs="Times New Roman"/>
        </w:rPr>
        <w:t xml:space="preserve">. After the EFA, we sent the revised scale to subject matter experts for </w:t>
      </w:r>
      <w:r w:rsidR="005B21B0" w:rsidRPr="005E40ED">
        <w:rPr>
          <w:rFonts w:ascii="Times New Roman" w:hAnsi="Times New Roman" w:cs="Times New Roman"/>
        </w:rPr>
        <w:t>the</w:t>
      </w:r>
      <w:r w:rsidRPr="005E40ED">
        <w:rPr>
          <w:rFonts w:ascii="Times New Roman" w:hAnsi="Times New Roman" w:cs="Times New Roman"/>
        </w:rPr>
        <w:t xml:space="preserve"> second round of review. </w:t>
      </w:r>
      <w:r w:rsidR="00AE77C7" w:rsidRPr="005E40ED">
        <w:rPr>
          <w:rFonts w:ascii="Times New Roman" w:hAnsi="Times New Roman" w:cs="Times New Roman"/>
        </w:rPr>
        <w:t xml:space="preserve">In the second round of item review, three experts provided feedback. All expert reviews are available online (REMOVED FOR PEER REVIEW). </w:t>
      </w:r>
      <w:r w:rsidRPr="005E40ED">
        <w:rPr>
          <w:rFonts w:ascii="Times New Roman" w:hAnsi="Times New Roman" w:cs="Times New Roman"/>
        </w:rPr>
        <w:t xml:space="preserve">We used these comments for determining </w:t>
      </w:r>
      <w:r w:rsidRPr="005E40ED">
        <w:rPr>
          <w:rFonts w:ascii="Times New Roman" w:hAnsi="Times New Roman" w:cs="Times New Roman"/>
        </w:rPr>
        <w:lastRenderedPageBreak/>
        <w:t xml:space="preserve">the factor structure to test in </w:t>
      </w:r>
      <w:r w:rsidR="003D5EAC" w:rsidRPr="005E40ED">
        <w:rPr>
          <w:rFonts w:ascii="Times New Roman" w:hAnsi="Times New Roman" w:cs="Times New Roman"/>
        </w:rPr>
        <w:t>the CFA</w:t>
      </w:r>
      <w:r w:rsidRPr="005E40ED">
        <w:rPr>
          <w:rFonts w:ascii="Times New Roman" w:hAnsi="Times New Roman" w:cs="Times New Roman"/>
        </w:rPr>
        <w:t>.</w:t>
      </w:r>
      <w:r w:rsidR="003D5EAC" w:rsidRPr="005E40ED">
        <w:rPr>
          <w:rFonts w:ascii="Times New Roman" w:hAnsi="Times New Roman" w:cs="Times New Roman"/>
        </w:rPr>
        <w:t xml:space="preserve"> </w:t>
      </w:r>
      <w:r w:rsidR="00E92069" w:rsidRPr="005E40ED">
        <w:rPr>
          <w:rFonts w:ascii="Times New Roman" w:hAnsi="Times New Roman" w:cs="Times New Roman"/>
        </w:rPr>
        <w:t xml:space="preserve">For the CFAs, we treated the observed data as continuous and used maximum likelihood with robust standard errors and the </w:t>
      </w:r>
      <w:proofErr w:type="spellStart"/>
      <w:r w:rsidR="00E92069" w:rsidRPr="005E40ED">
        <w:rPr>
          <w:rFonts w:ascii="Times New Roman" w:hAnsi="Times New Roman" w:cs="Times New Roman"/>
        </w:rPr>
        <w:t>Satorra-Bentler</w:t>
      </w:r>
      <w:proofErr w:type="spellEnd"/>
      <w:r w:rsidR="00E92069" w:rsidRPr="005E40ED">
        <w:rPr>
          <w:rFonts w:ascii="Times New Roman" w:hAnsi="Times New Roman" w:cs="Times New Roman"/>
        </w:rPr>
        <w:t xml:space="preserve"> scaled test statistic. </w:t>
      </w:r>
      <w:r w:rsidR="003D5EAC" w:rsidRPr="005E40ED">
        <w:rPr>
          <w:rFonts w:ascii="Times New Roman" w:hAnsi="Times New Roman" w:cs="Times New Roman"/>
        </w:rPr>
        <w:t xml:space="preserve">Additional information about the statistical methods used for initial item analyses, EFA, </w:t>
      </w:r>
      <w:r w:rsidR="007C6EFB" w:rsidRPr="005E40ED">
        <w:rPr>
          <w:rFonts w:ascii="Times New Roman" w:hAnsi="Times New Roman" w:cs="Times New Roman"/>
        </w:rPr>
        <w:t xml:space="preserve">and </w:t>
      </w:r>
      <w:r w:rsidR="003D5EAC" w:rsidRPr="005E40ED">
        <w:rPr>
          <w:rFonts w:ascii="Times New Roman" w:hAnsi="Times New Roman" w:cs="Times New Roman"/>
        </w:rPr>
        <w:t xml:space="preserve">CFA can be </w:t>
      </w:r>
      <w:r w:rsidR="000B6F6C" w:rsidRPr="005E40ED">
        <w:rPr>
          <w:rFonts w:ascii="Times New Roman" w:hAnsi="Times New Roman" w:cs="Times New Roman"/>
        </w:rPr>
        <w:t>obtained</w:t>
      </w:r>
      <w:r w:rsidR="003D5EAC" w:rsidRPr="005E40ED">
        <w:rPr>
          <w:rFonts w:ascii="Times New Roman" w:hAnsi="Times New Roman" w:cs="Times New Roman"/>
        </w:rPr>
        <w:t xml:space="preserve"> through our online supplemental material (REMOVED FOR PEER REVIEW). We limit those details here due to space restrictions.</w:t>
      </w:r>
    </w:p>
    <w:p w14:paraId="694884FE" w14:textId="3EB1BADF" w:rsidR="00567C23" w:rsidRPr="005E40ED" w:rsidRDefault="00567C23" w:rsidP="00567C23">
      <w:pPr>
        <w:pStyle w:val="BodyText"/>
        <w:spacing w:line="480" w:lineRule="auto"/>
        <w:contextualSpacing/>
        <w:rPr>
          <w:rFonts w:ascii="Times New Roman" w:hAnsi="Times New Roman" w:cs="Times New Roman"/>
        </w:rPr>
        <w:sectPr w:rsidR="00567C23" w:rsidRPr="005E40ED" w:rsidSect="0064610A">
          <w:type w:val="continuous"/>
          <w:pgSz w:w="12240" w:h="15840"/>
          <w:pgMar w:top="1440" w:right="1440" w:bottom="1440" w:left="1440" w:header="649" w:footer="0" w:gutter="0"/>
          <w:cols w:space="720"/>
        </w:sectPr>
      </w:pPr>
    </w:p>
    <w:p w14:paraId="5EA4023E" w14:textId="2EABDBE5" w:rsidR="001D318F" w:rsidRPr="005E40ED" w:rsidRDefault="00240420" w:rsidP="00120160">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Results</w:t>
      </w:r>
      <w:r w:rsidR="00DF60BA" w:rsidRPr="005E40ED">
        <w:rPr>
          <w:rFonts w:ascii="Times New Roman" w:hAnsi="Times New Roman" w:cs="Times New Roman"/>
        </w:rPr>
        <w:t xml:space="preserve"> </w:t>
      </w:r>
      <w:r w:rsidR="00C5163C" w:rsidRPr="005E40ED">
        <w:rPr>
          <w:rFonts w:ascii="Times New Roman" w:hAnsi="Times New Roman" w:cs="Times New Roman"/>
        </w:rPr>
        <w:t>a</w:t>
      </w:r>
      <w:r w:rsidR="00DF60BA" w:rsidRPr="005E40ED">
        <w:rPr>
          <w:rFonts w:ascii="Times New Roman" w:hAnsi="Times New Roman" w:cs="Times New Roman"/>
        </w:rPr>
        <w:t>nd Discussion</w:t>
      </w:r>
    </w:p>
    <w:p w14:paraId="4375973F" w14:textId="77777777" w:rsidR="005E40ED" w:rsidRPr="005E40ED" w:rsidRDefault="24D95891" w:rsidP="00C36ED2">
      <w:pPr>
        <w:pStyle w:val="BodyText"/>
        <w:spacing w:line="480" w:lineRule="auto"/>
        <w:ind w:firstLine="720"/>
        <w:contextualSpacing/>
        <w:rPr>
          <w:rFonts w:ascii="Times New Roman" w:hAnsi="Times New Roman" w:cs="Times New Roman"/>
          <w:bCs/>
        </w:rPr>
      </w:pPr>
      <w:r w:rsidRPr="005E40ED">
        <w:rPr>
          <w:rFonts w:ascii="Times New Roman" w:hAnsi="Times New Roman" w:cs="Times New Roman"/>
        </w:rPr>
        <w:t xml:space="preserve">The initial item review by content experts resulted in a modified survey with 57 items. Due to space restrictions, we limited this brief report by giving the statistical evidence gathered for evaluation of these 57 items; however, the interested reader is referred to our supplemental material for detailed documents on the changes and suggestions made by content experts. The results of the initial item analyses and EFA are reported in Table 1. For reporting the EFA, we used the results based on the (co)variance matrix of the imputed data (not reproduced here due to space). The scree plot of the eigenvalues and the corresponding </w:t>
      </w:r>
      <w:r w:rsidR="005E40ED" w:rsidRPr="005E40ED">
        <w:rPr>
          <w:rFonts w:ascii="Times New Roman" w:hAnsi="Times New Roman" w:cs="Times New Roman"/>
        </w:rPr>
        <w:t>parallel analysis suggested that between four and six factors may be sufficient to explain the covariances among these 57 variables. After examining the four, five, and six-factor EFA solutions, we identified the four-factor EFA solution as most explainable, reported here. The results of all EFA solutions tested are reported in our supplemental material.</w:t>
      </w:r>
    </w:p>
    <w:p w14:paraId="730BC2B4" w14:textId="57987E25" w:rsidR="005E40ED" w:rsidRPr="005E40ED" w:rsidRDefault="00273A21" w:rsidP="00814CF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four-factor EFA solution provided the structure for reducing the item pool to a manageable size in line with our theoretical framework and the intended use of the instrument. Reducing the item bank is necessary because</w:t>
      </w:r>
      <w:r>
        <w:rPr>
          <w:rFonts w:ascii="Times New Roman" w:hAnsi="Times New Roman" w:cs="Times New Roman"/>
        </w:rPr>
        <w:t>,</w:t>
      </w:r>
      <w:r w:rsidRPr="005E40ED">
        <w:rPr>
          <w:rFonts w:ascii="Times New Roman" w:hAnsi="Times New Roman" w:cs="Times New Roman"/>
        </w:rPr>
        <w:t xml:space="preserve"> as described in the section Current Study and Purpose of the POOLS, the intended purpose is to use the POOLS as part of a larger battery of instruments. Therefore, we aimed to make the POOLS as parsimonious as possible while maintaining the meaning of each subscale. Items were removed because (1) the item did not load </w:t>
      </w:r>
    </w:p>
    <w:p w14:paraId="05CB4A31" w14:textId="77777777" w:rsidR="00E65DEE" w:rsidRPr="005E40ED" w:rsidRDefault="00E65DEE" w:rsidP="00E65DEE">
      <w:pPr>
        <w:pStyle w:val="BodyText"/>
        <w:spacing w:line="480" w:lineRule="auto"/>
        <w:contextualSpacing/>
        <w:rPr>
          <w:rFonts w:ascii="Times New Roman" w:hAnsi="Times New Roman" w:cs="Times New Roman"/>
          <w:bCs/>
        </w:rPr>
      </w:pPr>
      <w:r w:rsidRPr="005E40ED">
        <w:rPr>
          <w:rFonts w:ascii="Times New Roman" w:hAnsi="Times New Roman" w:cs="Times New Roman"/>
          <w:bCs/>
        </w:rPr>
        <w:lastRenderedPageBreak/>
        <w:t>Table 1. Item descriptive information and EFA results</w:t>
      </w:r>
    </w:p>
    <w:tbl>
      <w:tblPr>
        <w:tblW w:w="5000" w:type="pct"/>
        <w:tblCellMar>
          <w:left w:w="29" w:type="dxa"/>
          <w:right w:w="29" w:type="dxa"/>
        </w:tblCellMar>
        <w:tblLook w:val="04A0" w:firstRow="1" w:lastRow="0" w:firstColumn="1" w:lastColumn="0" w:noHBand="0" w:noVBand="1"/>
      </w:tblPr>
      <w:tblGrid>
        <w:gridCol w:w="740"/>
        <w:gridCol w:w="557"/>
        <w:gridCol w:w="557"/>
        <w:gridCol w:w="557"/>
        <w:gridCol w:w="72"/>
        <w:gridCol w:w="541"/>
        <w:gridCol w:w="541"/>
        <w:gridCol w:w="541"/>
        <w:gridCol w:w="541"/>
        <w:gridCol w:w="71"/>
        <w:gridCol w:w="739"/>
        <w:gridCol w:w="556"/>
        <w:gridCol w:w="556"/>
        <w:gridCol w:w="556"/>
        <w:gridCol w:w="71"/>
        <w:gridCol w:w="541"/>
        <w:gridCol w:w="541"/>
        <w:gridCol w:w="541"/>
        <w:gridCol w:w="541"/>
      </w:tblGrid>
      <w:tr w:rsidR="00E65DEE" w:rsidRPr="005E40ED" w14:paraId="569226F0"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tcPr>
          <w:p w14:paraId="62E9FD16"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459F132D"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02AF8B8E"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8970C6"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c>
          <w:tcPr>
            <w:tcW w:w="38" w:type="pct"/>
            <w:tcBorders>
              <w:top w:val="single" w:sz="4" w:space="0" w:color="auto"/>
              <w:left w:val="nil"/>
              <w:right w:val="nil"/>
            </w:tcBorders>
            <w:vAlign w:val="center"/>
          </w:tcPr>
          <w:p w14:paraId="6AB819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tcPr>
          <w:p w14:paraId="33B800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891" w:type="pct"/>
            <w:gridSpan w:val="3"/>
            <w:tcBorders>
              <w:top w:val="single" w:sz="4" w:space="0" w:color="auto"/>
              <w:left w:val="nil"/>
              <w:bottom w:val="single" w:sz="4" w:space="0" w:color="auto"/>
              <w:right w:val="nil"/>
            </w:tcBorders>
            <w:shd w:val="clear" w:color="auto" w:fill="auto"/>
            <w:noWrap/>
            <w:vAlign w:val="center"/>
          </w:tcPr>
          <w:p w14:paraId="34E4BD11"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 Summary</w:t>
            </w:r>
          </w:p>
        </w:tc>
        <w:tc>
          <w:tcPr>
            <w:tcW w:w="38" w:type="pct"/>
            <w:tcBorders>
              <w:top w:val="single" w:sz="4" w:space="0" w:color="auto"/>
              <w:left w:val="nil"/>
              <w:right w:val="nil"/>
            </w:tcBorders>
          </w:tcPr>
          <w:p w14:paraId="46361070"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p>
        </w:tc>
        <w:tc>
          <w:tcPr>
            <w:tcW w:w="1156" w:type="pct"/>
            <w:gridSpan w:val="4"/>
            <w:tcBorders>
              <w:top w:val="single" w:sz="4" w:space="0" w:color="auto"/>
              <w:left w:val="nil"/>
              <w:bottom w:val="single" w:sz="4" w:space="0" w:color="auto"/>
              <w:right w:val="nil"/>
            </w:tcBorders>
            <w:shd w:val="clear" w:color="auto" w:fill="auto"/>
            <w:noWrap/>
            <w:vAlign w:val="center"/>
          </w:tcPr>
          <w:p w14:paraId="23217BAB" w14:textId="77777777" w:rsidR="00E65DEE" w:rsidRPr="005E40ED" w:rsidRDefault="00E65DEE" w:rsidP="00D04310">
            <w:pPr>
              <w:widowControl/>
              <w:autoSpaceDE/>
              <w:autoSpaceDN/>
              <w:jc w:val="center"/>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EFA Results</w:t>
            </w:r>
          </w:p>
        </w:tc>
      </w:tr>
      <w:tr w:rsidR="00E65DEE" w:rsidRPr="005E40ED" w14:paraId="3CE2D722" w14:textId="77777777" w:rsidTr="00C929B3">
        <w:trPr>
          <w:trHeight w:val="288"/>
        </w:trPr>
        <w:tc>
          <w:tcPr>
            <w:tcW w:w="395" w:type="pct"/>
            <w:tcBorders>
              <w:top w:val="single" w:sz="4" w:space="0" w:color="auto"/>
              <w:left w:val="nil"/>
              <w:bottom w:val="single" w:sz="4" w:space="0" w:color="auto"/>
              <w:right w:val="nil"/>
            </w:tcBorders>
            <w:shd w:val="clear" w:color="auto" w:fill="auto"/>
            <w:noWrap/>
            <w:vAlign w:val="center"/>
            <w:hideMark/>
          </w:tcPr>
          <w:p w14:paraId="3FEC9A8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72F128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28BDC2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12EC02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32E5A2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24450D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08368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2EE0C8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008A8F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c>
          <w:tcPr>
            <w:tcW w:w="38" w:type="pct"/>
            <w:tcBorders>
              <w:left w:val="nil"/>
              <w:right w:val="nil"/>
            </w:tcBorders>
            <w:vAlign w:val="center"/>
          </w:tcPr>
          <w:p w14:paraId="5EA2F3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single" w:sz="4" w:space="0" w:color="auto"/>
              <w:right w:val="nil"/>
            </w:tcBorders>
            <w:shd w:val="clear" w:color="auto" w:fill="auto"/>
            <w:noWrap/>
            <w:vAlign w:val="center"/>
            <w:hideMark/>
          </w:tcPr>
          <w:p w14:paraId="2C5728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Item</w:t>
            </w:r>
          </w:p>
        </w:tc>
        <w:tc>
          <w:tcPr>
            <w:tcW w:w="297" w:type="pct"/>
            <w:tcBorders>
              <w:top w:val="single" w:sz="4" w:space="0" w:color="auto"/>
              <w:left w:val="nil"/>
              <w:bottom w:val="single" w:sz="4" w:space="0" w:color="auto"/>
              <w:right w:val="nil"/>
            </w:tcBorders>
            <w:shd w:val="clear" w:color="auto" w:fill="auto"/>
            <w:noWrap/>
            <w:vAlign w:val="center"/>
            <w:hideMark/>
          </w:tcPr>
          <w:p w14:paraId="26BA0C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M</w:t>
            </w:r>
          </w:p>
        </w:tc>
        <w:tc>
          <w:tcPr>
            <w:tcW w:w="297" w:type="pct"/>
            <w:tcBorders>
              <w:top w:val="single" w:sz="4" w:space="0" w:color="auto"/>
              <w:left w:val="nil"/>
              <w:bottom w:val="single" w:sz="4" w:space="0" w:color="auto"/>
              <w:right w:val="nil"/>
            </w:tcBorders>
            <w:shd w:val="clear" w:color="auto" w:fill="auto"/>
            <w:noWrap/>
            <w:vAlign w:val="center"/>
            <w:hideMark/>
          </w:tcPr>
          <w:p w14:paraId="4A8C94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SD</w:t>
            </w:r>
          </w:p>
        </w:tc>
        <w:tc>
          <w:tcPr>
            <w:tcW w:w="297" w:type="pct"/>
            <w:tcBorders>
              <w:top w:val="single" w:sz="4" w:space="0" w:color="auto"/>
              <w:left w:val="nil"/>
              <w:bottom w:val="single" w:sz="4" w:space="0" w:color="auto"/>
              <w:right w:val="nil"/>
            </w:tcBorders>
            <w:shd w:val="clear" w:color="auto" w:fill="auto"/>
            <w:noWrap/>
            <w:vAlign w:val="center"/>
            <w:hideMark/>
          </w:tcPr>
          <w:p w14:paraId="0E23927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roofErr w:type="spellStart"/>
            <w:r w:rsidRPr="005E40ED">
              <w:rPr>
                <w:rFonts w:ascii="Times New Roman" w:eastAsia="Times New Roman" w:hAnsi="Times New Roman" w:cs="Times New Roman"/>
                <w:color w:val="000000"/>
                <w:sz w:val="24"/>
                <w:szCs w:val="24"/>
              </w:rPr>
              <w:t>ITCc</w:t>
            </w:r>
            <w:proofErr w:type="spellEnd"/>
          </w:p>
        </w:tc>
        <w:tc>
          <w:tcPr>
            <w:tcW w:w="38" w:type="pct"/>
            <w:tcBorders>
              <w:left w:val="nil"/>
              <w:bottom w:val="single" w:sz="4" w:space="0" w:color="auto"/>
              <w:right w:val="nil"/>
            </w:tcBorders>
          </w:tcPr>
          <w:p w14:paraId="05B6B6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single" w:sz="4" w:space="0" w:color="auto"/>
              <w:right w:val="nil"/>
            </w:tcBorders>
            <w:shd w:val="clear" w:color="auto" w:fill="auto"/>
            <w:noWrap/>
            <w:vAlign w:val="center"/>
            <w:hideMark/>
          </w:tcPr>
          <w:p w14:paraId="4D7C5D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F1</w:t>
            </w:r>
          </w:p>
        </w:tc>
        <w:tc>
          <w:tcPr>
            <w:tcW w:w="289" w:type="pct"/>
            <w:tcBorders>
              <w:top w:val="single" w:sz="4" w:space="0" w:color="auto"/>
              <w:left w:val="nil"/>
              <w:bottom w:val="single" w:sz="4" w:space="0" w:color="auto"/>
              <w:right w:val="nil"/>
            </w:tcBorders>
            <w:shd w:val="clear" w:color="auto" w:fill="auto"/>
            <w:noWrap/>
            <w:vAlign w:val="center"/>
            <w:hideMark/>
          </w:tcPr>
          <w:p w14:paraId="372ED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F2</w:t>
            </w:r>
          </w:p>
        </w:tc>
        <w:tc>
          <w:tcPr>
            <w:tcW w:w="289" w:type="pct"/>
            <w:tcBorders>
              <w:top w:val="single" w:sz="4" w:space="0" w:color="auto"/>
              <w:left w:val="nil"/>
              <w:bottom w:val="single" w:sz="4" w:space="0" w:color="auto"/>
              <w:right w:val="nil"/>
            </w:tcBorders>
            <w:shd w:val="clear" w:color="auto" w:fill="auto"/>
            <w:noWrap/>
            <w:vAlign w:val="center"/>
            <w:hideMark/>
          </w:tcPr>
          <w:p w14:paraId="1B2351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F3</w:t>
            </w:r>
          </w:p>
        </w:tc>
        <w:tc>
          <w:tcPr>
            <w:tcW w:w="289" w:type="pct"/>
            <w:tcBorders>
              <w:top w:val="single" w:sz="4" w:space="0" w:color="auto"/>
              <w:left w:val="nil"/>
              <w:bottom w:val="single" w:sz="4" w:space="0" w:color="auto"/>
              <w:right w:val="nil"/>
            </w:tcBorders>
            <w:shd w:val="clear" w:color="auto" w:fill="auto"/>
            <w:noWrap/>
            <w:vAlign w:val="center"/>
            <w:hideMark/>
          </w:tcPr>
          <w:p w14:paraId="34F88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F4</w:t>
            </w:r>
          </w:p>
        </w:tc>
      </w:tr>
      <w:tr w:rsidR="00E65DEE" w:rsidRPr="005E40ED" w14:paraId="0607DC2D" w14:textId="77777777" w:rsidTr="00C929B3">
        <w:trPr>
          <w:trHeight w:val="288"/>
        </w:trPr>
        <w:tc>
          <w:tcPr>
            <w:tcW w:w="395" w:type="pct"/>
            <w:tcBorders>
              <w:top w:val="single" w:sz="4" w:space="0" w:color="auto"/>
              <w:left w:val="nil"/>
              <w:bottom w:val="nil"/>
              <w:right w:val="nil"/>
            </w:tcBorders>
            <w:shd w:val="clear" w:color="auto" w:fill="auto"/>
            <w:noWrap/>
            <w:vAlign w:val="center"/>
            <w:hideMark/>
          </w:tcPr>
          <w:p w14:paraId="6563F54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w:t>
            </w:r>
          </w:p>
        </w:tc>
        <w:tc>
          <w:tcPr>
            <w:tcW w:w="297" w:type="pct"/>
            <w:tcBorders>
              <w:top w:val="single" w:sz="4" w:space="0" w:color="auto"/>
              <w:left w:val="nil"/>
              <w:bottom w:val="nil"/>
              <w:right w:val="nil"/>
            </w:tcBorders>
            <w:shd w:val="clear" w:color="auto" w:fill="auto"/>
            <w:noWrap/>
            <w:vAlign w:val="center"/>
            <w:hideMark/>
          </w:tcPr>
          <w:p w14:paraId="46C5EB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single" w:sz="4" w:space="0" w:color="auto"/>
              <w:left w:val="nil"/>
              <w:bottom w:val="nil"/>
              <w:right w:val="nil"/>
            </w:tcBorders>
            <w:shd w:val="clear" w:color="auto" w:fill="auto"/>
            <w:noWrap/>
            <w:vAlign w:val="center"/>
            <w:hideMark/>
          </w:tcPr>
          <w:p w14:paraId="31F1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97" w:type="pct"/>
            <w:tcBorders>
              <w:top w:val="single" w:sz="4" w:space="0" w:color="auto"/>
              <w:left w:val="nil"/>
              <w:bottom w:val="nil"/>
              <w:right w:val="nil"/>
            </w:tcBorders>
            <w:shd w:val="clear" w:color="auto" w:fill="auto"/>
            <w:noWrap/>
            <w:vAlign w:val="center"/>
            <w:hideMark/>
          </w:tcPr>
          <w:p w14:paraId="0ABAD4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single" w:sz="4" w:space="0" w:color="auto"/>
              <w:left w:val="nil"/>
              <w:bottom w:val="nil"/>
              <w:right w:val="nil"/>
            </w:tcBorders>
          </w:tcPr>
          <w:p w14:paraId="3C856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58CC8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single" w:sz="4" w:space="0" w:color="auto"/>
              <w:left w:val="nil"/>
              <w:bottom w:val="nil"/>
              <w:right w:val="nil"/>
            </w:tcBorders>
            <w:shd w:val="clear" w:color="auto" w:fill="auto"/>
            <w:noWrap/>
            <w:vAlign w:val="center"/>
          </w:tcPr>
          <w:p w14:paraId="64E9B0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42EE6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65F0E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left w:val="nil"/>
              <w:bottom w:val="nil"/>
              <w:right w:val="nil"/>
            </w:tcBorders>
            <w:vAlign w:val="center"/>
          </w:tcPr>
          <w:p w14:paraId="47C511F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single" w:sz="4" w:space="0" w:color="auto"/>
              <w:left w:val="nil"/>
              <w:bottom w:val="nil"/>
              <w:right w:val="nil"/>
            </w:tcBorders>
            <w:shd w:val="clear" w:color="auto" w:fill="auto"/>
            <w:noWrap/>
            <w:vAlign w:val="center"/>
            <w:hideMark/>
          </w:tcPr>
          <w:p w14:paraId="6E4E4D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w:t>
            </w:r>
          </w:p>
        </w:tc>
        <w:tc>
          <w:tcPr>
            <w:tcW w:w="297" w:type="pct"/>
            <w:tcBorders>
              <w:top w:val="single" w:sz="4" w:space="0" w:color="auto"/>
              <w:left w:val="nil"/>
              <w:bottom w:val="nil"/>
              <w:right w:val="nil"/>
            </w:tcBorders>
            <w:shd w:val="clear" w:color="auto" w:fill="auto"/>
            <w:noWrap/>
            <w:vAlign w:val="center"/>
            <w:hideMark/>
          </w:tcPr>
          <w:p w14:paraId="4D123A3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1.70</w:t>
            </w:r>
          </w:p>
        </w:tc>
        <w:tc>
          <w:tcPr>
            <w:tcW w:w="297" w:type="pct"/>
            <w:tcBorders>
              <w:top w:val="single" w:sz="4" w:space="0" w:color="auto"/>
              <w:left w:val="nil"/>
              <w:bottom w:val="nil"/>
              <w:right w:val="nil"/>
            </w:tcBorders>
            <w:shd w:val="clear" w:color="auto" w:fill="auto"/>
            <w:noWrap/>
            <w:vAlign w:val="center"/>
            <w:hideMark/>
          </w:tcPr>
          <w:p w14:paraId="4F5084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single" w:sz="4" w:space="0" w:color="auto"/>
              <w:left w:val="nil"/>
              <w:bottom w:val="nil"/>
              <w:right w:val="nil"/>
            </w:tcBorders>
            <w:shd w:val="clear" w:color="auto" w:fill="auto"/>
            <w:noWrap/>
            <w:vAlign w:val="center"/>
            <w:hideMark/>
          </w:tcPr>
          <w:p w14:paraId="5F02D1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single" w:sz="4" w:space="0" w:color="auto"/>
              <w:left w:val="nil"/>
              <w:bottom w:val="nil"/>
              <w:right w:val="nil"/>
            </w:tcBorders>
          </w:tcPr>
          <w:p w14:paraId="0A3D940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776472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hideMark/>
          </w:tcPr>
          <w:p w14:paraId="639743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single" w:sz="4" w:space="0" w:color="auto"/>
              <w:left w:val="nil"/>
              <w:bottom w:val="nil"/>
              <w:right w:val="nil"/>
            </w:tcBorders>
            <w:shd w:val="clear" w:color="auto" w:fill="auto"/>
            <w:noWrap/>
            <w:vAlign w:val="center"/>
          </w:tcPr>
          <w:p w14:paraId="3CF62C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single" w:sz="4" w:space="0" w:color="auto"/>
              <w:left w:val="nil"/>
              <w:bottom w:val="nil"/>
              <w:right w:val="nil"/>
            </w:tcBorders>
            <w:shd w:val="clear" w:color="auto" w:fill="auto"/>
            <w:noWrap/>
            <w:vAlign w:val="center"/>
          </w:tcPr>
          <w:p w14:paraId="4B25D9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943D0E" w14:textId="77777777" w:rsidTr="00C929B3">
        <w:trPr>
          <w:trHeight w:val="288"/>
        </w:trPr>
        <w:tc>
          <w:tcPr>
            <w:tcW w:w="395" w:type="pct"/>
            <w:tcBorders>
              <w:top w:val="nil"/>
              <w:left w:val="nil"/>
              <w:bottom w:val="nil"/>
              <w:right w:val="nil"/>
            </w:tcBorders>
            <w:shd w:val="clear" w:color="auto" w:fill="auto"/>
            <w:noWrap/>
            <w:vAlign w:val="center"/>
            <w:hideMark/>
          </w:tcPr>
          <w:p w14:paraId="7696504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Q4-2</w:t>
            </w:r>
          </w:p>
        </w:tc>
        <w:tc>
          <w:tcPr>
            <w:tcW w:w="297" w:type="pct"/>
            <w:tcBorders>
              <w:top w:val="nil"/>
              <w:left w:val="nil"/>
              <w:bottom w:val="nil"/>
              <w:right w:val="nil"/>
            </w:tcBorders>
            <w:shd w:val="clear" w:color="auto" w:fill="auto"/>
            <w:noWrap/>
            <w:vAlign w:val="center"/>
            <w:hideMark/>
          </w:tcPr>
          <w:p w14:paraId="7F91F0B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2.30</w:t>
            </w:r>
          </w:p>
        </w:tc>
        <w:tc>
          <w:tcPr>
            <w:tcW w:w="297" w:type="pct"/>
            <w:tcBorders>
              <w:top w:val="nil"/>
              <w:left w:val="nil"/>
              <w:bottom w:val="nil"/>
              <w:right w:val="nil"/>
            </w:tcBorders>
            <w:shd w:val="clear" w:color="auto" w:fill="auto"/>
            <w:noWrap/>
            <w:vAlign w:val="center"/>
            <w:hideMark/>
          </w:tcPr>
          <w:p w14:paraId="1CCD20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046113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1B47D0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2731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89" w:type="pct"/>
            <w:tcBorders>
              <w:top w:val="nil"/>
              <w:left w:val="nil"/>
              <w:bottom w:val="nil"/>
              <w:right w:val="nil"/>
            </w:tcBorders>
            <w:shd w:val="clear" w:color="auto" w:fill="auto"/>
            <w:noWrap/>
            <w:vAlign w:val="center"/>
          </w:tcPr>
          <w:p w14:paraId="539DED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ABD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6ED57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A4D47B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1C5B3F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Q6-2</w:t>
            </w:r>
          </w:p>
        </w:tc>
        <w:tc>
          <w:tcPr>
            <w:tcW w:w="297" w:type="pct"/>
            <w:tcBorders>
              <w:top w:val="nil"/>
              <w:left w:val="nil"/>
              <w:bottom w:val="nil"/>
              <w:right w:val="nil"/>
            </w:tcBorders>
            <w:shd w:val="clear" w:color="auto" w:fill="auto"/>
            <w:noWrap/>
            <w:vAlign w:val="center"/>
            <w:hideMark/>
          </w:tcPr>
          <w:p w14:paraId="4896CF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5CAAB0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B53AA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tcPr>
          <w:p w14:paraId="73B848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C6EC0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D58C0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20CE6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88F17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D6793DE" w14:textId="77777777" w:rsidTr="00C929B3">
        <w:trPr>
          <w:trHeight w:val="288"/>
        </w:trPr>
        <w:tc>
          <w:tcPr>
            <w:tcW w:w="395" w:type="pct"/>
            <w:tcBorders>
              <w:top w:val="nil"/>
              <w:left w:val="nil"/>
              <w:bottom w:val="nil"/>
              <w:right w:val="nil"/>
            </w:tcBorders>
            <w:shd w:val="clear" w:color="auto" w:fill="auto"/>
            <w:noWrap/>
            <w:vAlign w:val="center"/>
            <w:hideMark/>
          </w:tcPr>
          <w:p w14:paraId="15F6F0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Q4-3</w:t>
            </w:r>
          </w:p>
        </w:tc>
        <w:tc>
          <w:tcPr>
            <w:tcW w:w="297" w:type="pct"/>
            <w:tcBorders>
              <w:top w:val="nil"/>
              <w:left w:val="nil"/>
              <w:bottom w:val="nil"/>
              <w:right w:val="nil"/>
            </w:tcBorders>
            <w:shd w:val="clear" w:color="auto" w:fill="auto"/>
            <w:noWrap/>
            <w:vAlign w:val="center"/>
            <w:hideMark/>
          </w:tcPr>
          <w:p w14:paraId="3D76CF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1208F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0.83</w:t>
            </w:r>
          </w:p>
        </w:tc>
        <w:tc>
          <w:tcPr>
            <w:tcW w:w="297" w:type="pct"/>
            <w:tcBorders>
              <w:top w:val="nil"/>
              <w:left w:val="nil"/>
              <w:bottom w:val="nil"/>
              <w:right w:val="nil"/>
            </w:tcBorders>
            <w:shd w:val="clear" w:color="auto" w:fill="auto"/>
            <w:noWrap/>
            <w:vAlign w:val="center"/>
            <w:hideMark/>
          </w:tcPr>
          <w:p w14:paraId="7C8F89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29A75B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6F88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89" w:type="pct"/>
            <w:tcBorders>
              <w:top w:val="nil"/>
              <w:left w:val="nil"/>
              <w:bottom w:val="nil"/>
              <w:right w:val="nil"/>
            </w:tcBorders>
            <w:shd w:val="clear" w:color="auto" w:fill="auto"/>
            <w:noWrap/>
            <w:vAlign w:val="center"/>
          </w:tcPr>
          <w:p w14:paraId="15D7B8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DF80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4C8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702B38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515677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Q6-3</w:t>
            </w:r>
          </w:p>
        </w:tc>
        <w:tc>
          <w:tcPr>
            <w:tcW w:w="297" w:type="pct"/>
            <w:tcBorders>
              <w:top w:val="nil"/>
              <w:left w:val="nil"/>
              <w:bottom w:val="nil"/>
              <w:right w:val="nil"/>
            </w:tcBorders>
            <w:shd w:val="clear" w:color="auto" w:fill="auto"/>
            <w:noWrap/>
            <w:vAlign w:val="center"/>
            <w:hideMark/>
          </w:tcPr>
          <w:p w14:paraId="612FF9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1.93</w:t>
            </w:r>
          </w:p>
        </w:tc>
        <w:tc>
          <w:tcPr>
            <w:tcW w:w="297" w:type="pct"/>
            <w:tcBorders>
              <w:top w:val="nil"/>
              <w:left w:val="nil"/>
              <w:bottom w:val="nil"/>
              <w:right w:val="nil"/>
            </w:tcBorders>
            <w:shd w:val="clear" w:color="auto" w:fill="auto"/>
            <w:noWrap/>
            <w:vAlign w:val="center"/>
            <w:hideMark/>
          </w:tcPr>
          <w:p w14:paraId="0872755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2A0C49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347129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44D7F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C2219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89" w:type="pct"/>
            <w:tcBorders>
              <w:top w:val="nil"/>
              <w:left w:val="nil"/>
              <w:bottom w:val="nil"/>
              <w:right w:val="nil"/>
            </w:tcBorders>
            <w:shd w:val="clear" w:color="auto" w:fill="auto"/>
            <w:noWrap/>
            <w:vAlign w:val="center"/>
          </w:tcPr>
          <w:p w14:paraId="232EFF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D18D9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85201" w14:textId="77777777" w:rsidTr="00C929B3">
        <w:trPr>
          <w:trHeight w:val="288"/>
        </w:trPr>
        <w:tc>
          <w:tcPr>
            <w:tcW w:w="395" w:type="pct"/>
            <w:tcBorders>
              <w:top w:val="nil"/>
              <w:left w:val="nil"/>
              <w:bottom w:val="nil"/>
              <w:right w:val="nil"/>
            </w:tcBorders>
            <w:shd w:val="clear" w:color="auto" w:fill="auto"/>
            <w:noWrap/>
            <w:vAlign w:val="center"/>
            <w:hideMark/>
          </w:tcPr>
          <w:p w14:paraId="29A066B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Q4-4</w:t>
            </w:r>
          </w:p>
        </w:tc>
        <w:tc>
          <w:tcPr>
            <w:tcW w:w="297" w:type="pct"/>
            <w:tcBorders>
              <w:top w:val="nil"/>
              <w:left w:val="nil"/>
              <w:bottom w:val="nil"/>
              <w:right w:val="nil"/>
            </w:tcBorders>
            <w:shd w:val="clear" w:color="auto" w:fill="auto"/>
            <w:noWrap/>
            <w:vAlign w:val="center"/>
            <w:hideMark/>
          </w:tcPr>
          <w:p w14:paraId="0990733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05A1A3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251BBB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0.74</w:t>
            </w:r>
          </w:p>
        </w:tc>
        <w:tc>
          <w:tcPr>
            <w:tcW w:w="38" w:type="pct"/>
            <w:tcBorders>
              <w:top w:val="nil"/>
              <w:left w:val="nil"/>
              <w:bottom w:val="nil"/>
              <w:right w:val="nil"/>
            </w:tcBorders>
          </w:tcPr>
          <w:p w14:paraId="33FCD0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C7EB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0.78</w:t>
            </w:r>
          </w:p>
        </w:tc>
        <w:tc>
          <w:tcPr>
            <w:tcW w:w="289" w:type="pct"/>
            <w:tcBorders>
              <w:top w:val="nil"/>
              <w:left w:val="nil"/>
              <w:bottom w:val="nil"/>
              <w:right w:val="nil"/>
            </w:tcBorders>
            <w:shd w:val="clear" w:color="auto" w:fill="auto"/>
            <w:noWrap/>
            <w:vAlign w:val="center"/>
          </w:tcPr>
          <w:p w14:paraId="049621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A21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AF041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DFF735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BF7CCA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Q6-4</w:t>
            </w:r>
          </w:p>
        </w:tc>
        <w:tc>
          <w:tcPr>
            <w:tcW w:w="297" w:type="pct"/>
            <w:tcBorders>
              <w:top w:val="nil"/>
              <w:left w:val="nil"/>
              <w:bottom w:val="nil"/>
              <w:right w:val="nil"/>
            </w:tcBorders>
            <w:shd w:val="clear" w:color="auto" w:fill="auto"/>
            <w:noWrap/>
            <w:vAlign w:val="center"/>
            <w:hideMark/>
          </w:tcPr>
          <w:p w14:paraId="6C7327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2.08</w:t>
            </w:r>
          </w:p>
        </w:tc>
        <w:tc>
          <w:tcPr>
            <w:tcW w:w="297" w:type="pct"/>
            <w:tcBorders>
              <w:top w:val="nil"/>
              <w:left w:val="nil"/>
              <w:bottom w:val="nil"/>
              <w:right w:val="nil"/>
            </w:tcBorders>
            <w:shd w:val="clear" w:color="auto" w:fill="auto"/>
            <w:noWrap/>
            <w:vAlign w:val="center"/>
            <w:hideMark/>
          </w:tcPr>
          <w:p w14:paraId="18D10DF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271191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6806B9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076E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937EE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21CBC4C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49CC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3A365D7" w14:textId="77777777" w:rsidTr="00C929B3">
        <w:trPr>
          <w:trHeight w:val="288"/>
        </w:trPr>
        <w:tc>
          <w:tcPr>
            <w:tcW w:w="395" w:type="pct"/>
            <w:tcBorders>
              <w:top w:val="nil"/>
              <w:left w:val="nil"/>
              <w:bottom w:val="nil"/>
              <w:right w:val="nil"/>
            </w:tcBorders>
            <w:shd w:val="clear" w:color="auto" w:fill="auto"/>
            <w:noWrap/>
            <w:vAlign w:val="center"/>
            <w:hideMark/>
          </w:tcPr>
          <w:p w14:paraId="36AEA69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Q4-5</w:t>
            </w:r>
          </w:p>
        </w:tc>
        <w:tc>
          <w:tcPr>
            <w:tcW w:w="297" w:type="pct"/>
            <w:tcBorders>
              <w:top w:val="nil"/>
              <w:left w:val="nil"/>
              <w:bottom w:val="nil"/>
              <w:right w:val="nil"/>
            </w:tcBorders>
            <w:shd w:val="clear" w:color="auto" w:fill="auto"/>
            <w:noWrap/>
            <w:vAlign w:val="center"/>
            <w:hideMark/>
          </w:tcPr>
          <w:p w14:paraId="653A9B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2.32</w:t>
            </w:r>
          </w:p>
        </w:tc>
        <w:tc>
          <w:tcPr>
            <w:tcW w:w="297" w:type="pct"/>
            <w:tcBorders>
              <w:top w:val="nil"/>
              <w:left w:val="nil"/>
              <w:bottom w:val="nil"/>
              <w:right w:val="nil"/>
            </w:tcBorders>
            <w:shd w:val="clear" w:color="auto" w:fill="auto"/>
            <w:noWrap/>
            <w:vAlign w:val="center"/>
            <w:hideMark/>
          </w:tcPr>
          <w:p w14:paraId="147F39A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6FD2FE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C72B2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74532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289" w:type="pct"/>
            <w:tcBorders>
              <w:top w:val="nil"/>
              <w:left w:val="nil"/>
              <w:bottom w:val="nil"/>
              <w:right w:val="nil"/>
            </w:tcBorders>
            <w:shd w:val="clear" w:color="auto" w:fill="auto"/>
            <w:noWrap/>
            <w:vAlign w:val="center"/>
          </w:tcPr>
          <w:p w14:paraId="24B27D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96F5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496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BED8A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2DD704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Q6-5</w:t>
            </w:r>
          </w:p>
        </w:tc>
        <w:tc>
          <w:tcPr>
            <w:tcW w:w="297" w:type="pct"/>
            <w:tcBorders>
              <w:top w:val="nil"/>
              <w:left w:val="nil"/>
              <w:bottom w:val="nil"/>
              <w:right w:val="nil"/>
            </w:tcBorders>
            <w:shd w:val="clear" w:color="auto" w:fill="auto"/>
            <w:noWrap/>
            <w:vAlign w:val="center"/>
            <w:hideMark/>
          </w:tcPr>
          <w:p w14:paraId="74280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2.35</w:t>
            </w:r>
          </w:p>
        </w:tc>
        <w:tc>
          <w:tcPr>
            <w:tcW w:w="297" w:type="pct"/>
            <w:tcBorders>
              <w:top w:val="nil"/>
              <w:left w:val="nil"/>
              <w:bottom w:val="nil"/>
              <w:right w:val="nil"/>
            </w:tcBorders>
            <w:shd w:val="clear" w:color="auto" w:fill="auto"/>
            <w:noWrap/>
            <w:vAlign w:val="center"/>
            <w:hideMark/>
          </w:tcPr>
          <w:p w14:paraId="3EA7AD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1C26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tcPr>
          <w:p w14:paraId="59A072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B647DC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93B0D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49883E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C145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FB3D9B6" w14:textId="77777777" w:rsidTr="00C929B3">
        <w:trPr>
          <w:trHeight w:val="288"/>
        </w:trPr>
        <w:tc>
          <w:tcPr>
            <w:tcW w:w="395" w:type="pct"/>
            <w:tcBorders>
              <w:top w:val="nil"/>
              <w:left w:val="nil"/>
              <w:bottom w:val="nil"/>
              <w:right w:val="nil"/>
            </w:tcBorders>
            <w:shd w:val="clear" w:color="auto" w:fill="auto"/>
            <w:noWrap/>
            <w:vAlign w:val="center"/>
            <w:hideMark/>
          </w:tcPr>
          <w:p w14:paraId="1E86C86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Q4-6</w:t>
            </w:r>
          </w:p>
        </w:tc>
        <w:tc>
          <w:tcPr>
            <w:tcW w:w="297" w:type="pct"/>
            <w:tcBorders>
              <w:top w:val="nil"/>
              <w:left w:val="nil"/>
              <w:bottom w:val="nil"/>
              <w:right w:val="nil"/>
            </w:tcBorders>
            <w:shd w:val="clear" w:color="auto" w:fill="auto"/>
            <w:noWrap/>
            <w:vAlign w:val="center"/>
            <w:hideMark/>
          </w:tcPr>
          <w:p w14:paraId="33C3662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2.87</w:t>
            </w:r>
          </w:p>
        </w:tc>
        <w:tc>
          <w:tcPr>
            <w:tcW w:w="297" w:type="pct"/>
            <w:tcBorders>
              <w:top w:val="nil"/>
              <w:left w:val="nil"/>
              <w:bottom w:val="nil"/>
              <w:right w:val="nil"/>
            </w:tcBorders>
            <w:shd w:val="clear" w:color="auto" w:fill="auto"/>
            <w:noWrap/>
            <w:vAlign w:val="center"/>
            <w:hideMark/>
          </w:tcPr>
          <w:p w14:paraId="6A327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2D54F92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2FE63E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EED3B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0.27</w:t>
            </w:r>
          </w:p>
        </w:tc>
        <w:tc>
          <w:tcPr>
            <w:tcW w:w="289" w:type="pct"/>
            <w:tcBorders>
              <w:top w:val="nil"/>
              <w:left w:val="nil"/>
              <w:bottom w:val="nil"/>
              <w:right w:val="nil"/>
            </w:tcBorders>
            <w:shd w:val="clear" w:color="auto" w:fill="auto"/>
            <w:noWrap/>
            <w:vAlign w:val="center"/>
          </w:tcPr>
          <w:p w14:paraId="5E057D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39F28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E715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B3E83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3849578B"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Q6-6</w:t>
            </w:r>
          </w:p>
        </w:tc>
        <w:tc>
          <w:tcPr>
            <w:tcW w:w="297" w:type="pct"/>
            <w:tcBorders>
              <w:top w:val="nil"/>
              <w:left w:val="nil"/>
              <w:bottom w:val="nil"/>
              <w:right w:val="nil"/>
            </w:tcBorders>
            <w:shd w:val="clear" w:color="auto" w:fill="auto"/>
            <w:noWrap/>
            <w:vAlign w:val="center"/>
            <w:hideMark/>
          </w:tcPr>
          <w:p w14:paraId="70B046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1.83</w:t>
            </w:r>
          </w:p>
        </w:tc>
        <w:tc>
          <w:tcPr>
            <w:tcW w:w="297" w:type="pct"/>
            <w:tcBorders>
              <w:top w:val="nil"/>
              <w:left w:val="nil"/>
              <w:bottom w:val="nil"/>
              <w:right w:val="nil"/>
            </w:tcBorders>
            <w:shd w:val="clear" w:color="auto" w:fill="auto"/>
            <w:noWrap/>
            <w:vAlign w:val="center"/>
            <w:hideMark/>
          </w:tcPr>
          <w:p w14:paraId="358CFED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7D1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3F77F2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7A1D0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5B6D2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0.85</w:t>
            </w:r>
          </w:p>
        </w:tc>
        <w:tc>
          <w:tcPr>
            <w:tcW w:w="289" w:type="pct"/>
            <w:tcBorders>
              <w:top w:val="nil"/>
              <w:left w:val="nil"/>
              <w:bottom w:val="nil"/>
              <w:right w:val="nil"/>
            </w:tcBorders>
            <w:shd w:val="clear" w:color="auto" w:fill="auto"/>
            <w:noWrap/>
            <w:vAlign w:val="center"/>
          </w:tcPr>
          <w:p w14:paraId="21C65FB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25270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73BAD3B" w14:textId="77777777" w:rsidTr="00C929B3">
        <w:trPr>
          <w:trHeight w:val="288"/>
        </w:trPr>
        <w:tc>
          <w:tcPr>
            <w:tcW w:w="395" w:type="pct"/>
            <w:tcBorders>
              <w:top w:val="nil"/>
              <w:left w:val="nil"/>
              <w:bottom w:val="nil"/>
              <w:right w:val="nil"/>
            </w:tcBorders>
            <w:shd w:val="clear" w:color="auto" w:fill="auto"/>
            <w:noWrap/>
            <w:vAlign w:val="center"/>
            <w:hideMark/>
          </w:tcPr>
          <w:p w14:paraId="71B3FFD1"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Q4-7</w:t>
            </w:r>
          </w:p>
        </w:tc>
        <w:tc>
          <w:tcPr>
            <w:tcW w:w="297" w:type="pct"/>
            <w:tcBorders>
              <w:top w:val="nil"/>
              <w:left w:val="nil"/>
              <w:bottom w:val="nil"/>
              <w:right w:val="nil"/>
            </w:tcBorders>
            <w:shd w:val="clear" w:color="auto" w:fill="auto"/>
            <w:noWrap/>
            <w:vAlign w:val="center"/>
            <w:hideMark/>
          </w:tcPr>
          <w:p w14:paraId="2169F9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A5BC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663BB9A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1C4E4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9D9D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0.06</w:t>
            </w:r>
          </w:p>
        </w:tc>
        <w:tc>
          <w:tcPr>
            <w:tcW w:w="289" w:type="pct"/>
            <w:tcBorders>
              <w:top w:val="nil"/>
              <w:left w:val="nil"/>
              <w:bottom w:val="nil"/>
              <w:right w:val="nil"/>
            </w:tcBorders>
            <w:shd w:val="clear" w:color="auto" w:fill="auto"/>
            <w:noWrap/>
            <w:vAlign w:val="center"/>
          </w:tcPr>
          <w:p w14:paraId="16A485B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0AAB5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0.33</w:t>
            </w:r>
          </w:p>
        </w:tc>
        <w:tc>
          <w:tcPr>
            <w:tcW w:w="289" w:type="pct"/>
            <w:tcBorders>
              <w:top w:val="nil"/>
              <w:left w:val="nil"/>
              <w:bottom w:val="nil"/>
              <w:right w:val="nil"/>
            </w:tcBorders>
            <w:shd w:val="clear" w:color="auto" w:fill="auto"/>
            <w:noWrap/>
            <w:vAlign w:val="center"/>
          </w:tcPr>
          <w:p w14:paraId="70082D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4C9A8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4510A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Q6-7</w:t>
            </w:r>
          </w:p>
        </w:tc>
        <w:tc>
          <w:tcPr>
            <w:tcW w:w="297" w:type="pct"/>
            <w:tcBorders>
              <w:top w:val="nil"/>
              <w:left w:val="nil"/>
              <w:bottom w:val="nil"/>
              <w:right w:val="nil"/>
            </w:tcBorders>
            <w:shd w:val="clear" w:color="auto" w:fill="auto"/>
            <w:noWrap/>
            <w:vAlign w:val="center"/>
            <w:hideMark/>
          </w:tcPr>
          <w:p w14:paraId="3F9B9A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2.16</w:t>
            </w:r>
          </w:p>
        </w:tc>
        <w:tc>
          <w:tcPr>
            <w:tcW w:w="297" w:type="pct"/>
            <w:tcBorders>
              <w:top w:val="nil"/>
              <w:left w:val="nil"/>
              <w:bottom w:val="nil"/>
              <w:right w:val="nil"/>
            </w:tcBorders>
            <w:shd w:val="clear" w:color="auto" w:fill="auto"/>
            <w:noWrap/>
            <w:vAlign w:val="center"/>
            <w:hideMark/>
          </w:tcPr>
          <w:p w14:paraId="4F923C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381698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38" w:type="pct"/>
            <w:tcBorders>
              <w:top w:val="nil"/>
              <w:left w:val="nil"/>
              <w:bottom w:val="nil"/>
              <w:right w:val="nil"/>
            </w:tcBorders>
          </w:tcPr>
          <w:p w14:paraId="55D37EE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B7C0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D6884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89" w:type="pct"/>
            <w:tcBorders>
              <w:top w:val="nil"/>
              <w:left w:val="nil"/>
              <w:bottom w:val="nil"/>
              <w:right w:val="nil"/>
            </w:tcBorders>
            <w:shd w:val="clear" w:color="auto" w:fill="auto"/>
            <w:noWrap/>
            <w:vAlign w:val="center"/>
          </w:tcPr>
          <w:p w14:paraId="2DC2E8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651D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2A36520" w14:textId="77777777" w:rsidTr="00C929B3">
        <w:trPr>
          <w:trHeight w:val="288"/>
        </w:trPr>
        <w:tc>
          <w:tcPr>
            <w:tcW w:w="395" w:type="pct"/>
            <w:tcBorders>
              <w:top w:val="nil"/>
              <w:left w:val="nil"/>
              <w:bottom w:val="nil"/>
              <w:right w:val="nil"/>
            </w:tcBorders>
            <w:shd w:val="clear" w:color="auto" w:fill="auto"/>
            <w:noWrap/>
            <w:vAlign w:val="center"/>
            <w:hideMark/>
          </w:tcPr>
          <w:p w14:paraId="377166C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Q4-8</w:t>
            </w:r>
          </w:p>
        </w:tc>
        <w:tc>
          <w:tcPr>
            <w:tcW w:w="297" w:type="pct"/>
            <w:tcBorders>
              <w:top w:val="nil"/>
              <w:left w:val="nil"/>
              <w:bottom w:val="nil"/>
              <w:right w:val="nil"/>
            </w:tcBorders>
            <w:shd w:val="clear" w:color="auto" w:fill="auto"/>
            <w:noWrap/>
            <w:vAlign w:val="center"/>
            <w:hideMark/>
          </w:tcPr>
          <w:p w14:paraId="147FE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2.29</w:t>
            </w:r>
          </w:p>
        </w:tc>
        <w:tc>
          <w:tcPr>
            <w:tcW w:w="297" w:type="pct"/>
            <w:tcBorders>
              <w:top w:val="nil"/>
              <w:left w:val="nil"/>
              <w:bottom w:val="nil"/>
              <w:right w:val="nil"/>
            </w:tcBorders>
            <w:shd w:val="clear" w:color="auto" w:fill="auto"/>
            <w:noWrap/>
            <w:vAlign w:val="center"/>
            <w:hideMark/>
          </w:tcPr>
          <w:p w14:paraId="0AE9B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0.93</w:t>
            </w:r>
          </w:p>
        </w:tc>
        <w:tc>
          <w:tcPr>
            <w:tcW w:w="297" w:type="pct"/>
            <w:tcBorders>
              <w:top w:val="nil"/>
              <w:left w:val="nil"/>
              <w:bottom w:val="nil"/>
              <w:right w:val="nil"/>
            </w:tcBorders>
            <w:shd w:val="clear" w:color="auto" w:fill="auto"/>
            <w:noWrap/>
            <w:vAlign w:val="center"/>
            <w:hideMark/>
          </w:tcPr>
          <w:p w14:paraId="43D11E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489996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7407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10349F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DE5F19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724E4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31CF8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EF2A6A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Q6-8</w:t>
            </w:r>
          </w:p>
        </w:tc>
        <w:tc>
          <w:tcPr>
            <w:tcW w:w="297" w:type="pct"/>
            <w:tcBorders>
              <w:top w:val="nil"/>
              <w:left w:val="nil"/>
              <w:bottom w:val="nil"/>
              <w:right w:val="nil"/>
            </w:tcBorders>
            <w:shd w:val="clear" w:color="auto" w:fill="auto"/>
            <w:noWrap/>
            <w:vAlign w:val="center"/>
            <w:hideMark/>
          </w:tcPr>
          <w:p w14:paraId="6DEF9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2.11</w:t>
            </w:r>
          </w:p>
        </w:tc>
        <w:tc>
          <w:tcPr>
            <w:tcW w:w="297" w:type="pct"/>
            <w:tcBorders>
              <w:top w:val="nil"/>
              <w:left w:val="nil"/>
              <w:bottom w:val="nil"/>
              <w:right w:val="nil"/>
            </w:tcBorders>
            <w:shd w:val="clear" w:color="auto" w:fill="auto"/>
            <w:noWrap/>
            <w:vAlign w:val="center"/>
            <w:hideMark/>
          </w:tcPr>
          <w:p w14:paraId="1A9DB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3094AAD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26A0D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987B3B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6053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89" w:type="pct"/>
            <w:tcBorders>
              <w:top w:val="nil"/>
              <w:left w:val="nil"/>
              <w:bottom w:val="nil"/>
              <w:right w:val="nil"/>
            </w:tcBorders>
            <w:shd w:val="clear" w:color="auto" w:fill="auto"/>
            <w:noWrap/>
            <w:vAlign w:val="center"/>
          </w:tcPr>
          <w:p w14:paraId="427345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39C7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80868AA" w14:textId="77777777" w:rsidTr="00C929B3">
        <w:trPr>
          <w:trHeight w:val="288"/>
        </w:trPr>
        <w:tc>
          <w:tcPr>
            <w:tcW w:w="395" w:type="pct"/>
            <w:tcBorders>
              <w:top w:val="nil"/>
              <w:left w:val="nil"/>
              <w:bottom w:val="nil"/>
              <w:right w:val="nil"/>
            </w:tcBorders>
            <w:shd w:val="clear" w:color="auto" w:fill="auto"/>
            <w:noWrap/>
            <w:vAlign w:val="center"/>
            <w:hideMark/>
          </w:tcPr>
          <w:p w14:paraId="616B6AF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Q4-9</w:t>
            </w:r>
          </w:p>
        </w:tc>
        <w:tc>
          <w:tcPr>
            <w:tcW w:w="297" w:type="pct"/>
            <w:tcBorders>
              <w:top w:val="nil"/>
              <w:left w:val="nil"/>
              <w:bottom w:val="nil"/>
              <w:right w:val="nil"/>
            </w:tcBorders>
            <w:shd w:val="clear" w:color="auto" w:fill="auto"/>
            <w:noWrap/>
            <w:vAlign w:val="center"/>
            <w:hideMark/>
          </w:tcPr>
          <w:p w14:paraId="70F481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6F17A1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7895B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234929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8D94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532D6E2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E7A4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1A0EC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597E9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E4AA50"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Q6-9</w:t>
            </w:r>
          </w:p>
        </w:tc>
        <w:tc>
          <w:tcPr>
            <w:tcW w:w="297" w:type="pct"/>
            <w:tcBorders>
              <w:top w:val="nil"/>
              <w:left w:val="nil"/>
              <w:bottom w:val="nil"/>
              <w:right w:val="nil"/>
            </w:tcBorders>
            <w:shd w:val="clear" w:color="auto" w:fill="auto"/>
            <w:noWrap/>
            <w:vAlign w:val="center"/>
            <w:hideMark/>
          </w:tcPr>
          <w:p w14:paraId="2266935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2.77</w:t>
            </w:r>
          </w:p>
        </w:tc>
        <w:tc>
          <w:tcPr>
            <w:tcW w:w="297" w:type="pct"/>
            <w:tcBorders>
              <w:top w:val="nil"/>
              <w:left w:val="nil"/>
              <w:bottom w:val="nil"/>
              <w:right w:val="nil"/>
            </w:tcBorders>
            <w:shd w:val="clear" w:color="auto" w:fill="auto"/>
            <w:noWrap/>
            <w:vAlign w:val="center"/>
            <w:hideMark/>
          </w:tcPr>
          <w:p w14:paraId="542FF1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1.22</w:t>
            </w:r>
          </w:p>
        </w:tc>
        <w:tc>
          <w:tcPr>
            <w:tcW w:w="297" w:type="pct"/>
            <w:tcBorders>
              <w:top w:val="nil"/>
              <w:left w:val="nil"/>
              <w:bottom w:val="nil"/>
              <w:right w:val="nil"/>
            </w:tcBorders>
            <w:shd w:val="clear" w:color="auto" w:fill="auto"/>
            <w:noWrap/>
            <w:vAlign w:val="center"/>
            <w:hideMark/>
          </w:tcPr>
          <w:p w14:paraId="4E43895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0.46</w:t>
            </w:r>
          </w:p>
        </w:tc>
        <w:tc>
          <w:tcPr>
            <w:tcW w:w="38" w:type="pct"/>
            <w:tcBorders>
              <w:top w:val="nil"/>
              <w:left w:val="nil"/>
              <w:bottom w:val="nil"/>
              <w:right w:val="nil"/>
            </w:tcBorders>
          </w:tcPr>
          <w:p w14:paraId="0FF881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B7DD2F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13CF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171B6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158205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E5C37F6" w14:textId="77777777" w:rsidTr="00C929B3">
        <w:trPr>
          <w:trHeight w:val="288"/>
        </w:trPr>
        <w:tc>
          <w:tcPr>
            <w:tcW w:w="395" w:type="pct"/>
            <w:tcBorders>
              <w:top w:val="nil"/>
              <w:left w:val="nil"/>
              <w:bottom w:val="nil"/>
              <w:right w:val="nil"/>
            </w:tcBorders>
            <w:shd w:val="clear" w:color="auto" w:fill="auto"/>
            <w:noWrap/>
            <w:vAlign w:val="center"/>
            <w:hideMark/>
          </w:tcPr>
          <w:p w14:paraId="35A40A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Q4-10</w:t>
            </w:r>
          </w:p>
        </w:tc>
        <w:tc>
          <w:tcPr>
            <w:tcW w:w="297" w:type="pct"/>
            <w:tcBorders>
              <w:top w:val="nil"/>
              <w:left w:val="nil"/>
              <w:bottom w:val="nil"/>
              <w:right w:val="nil"/>
            </w:tcBorders>
            <w:shd w:val="clear" w:color="auto" w:fill="auto"/>
            <w:noWrap/>
            <w:vAlign w:val="center"/>
            <w:hideMark/>
          </w:tcPr>
          <w:p w14:paraId="712B8C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2.58</w:t>
            </w:r>
          </w:p>
        </w:tc>
        <w:tc>
          <w:tcPr>
            <w:tcW w:w="297" w:type="pct"/>
            <w:tcBorders>
              <w:top w:val="nil"/>
              <w:left w:val="nil"/>
              <w:bottom w:val="nil"/>
              <w:right w:val="nil"/>
            </w:tcBorders>
            <w:shd w:val="clear" w:color="auto" w:fill="auto"/>
            <w:noWrap/>
            <w:vAlign w:val="center"/>
            <w:hideMark/>
          </w:tcPr>
          <w:p w14:paraId="2EABA04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0.79</w:t>
            </w:r>
          </w:p>
        </w:tc>
        <w:tc>
          <w:tcPr>
            <w:tcW w:w="297" w:type="pct"/>
            <w:tcBorders>
              <w:top w:val="nil"/>
              <w:left w:val="nil"/>
              <w:bottom w:val="nil"/>
              <w:right w:val="nil"/>
            </w:tcBorders>
            <w:shd w:val="clear" w:color="auto" w:fill="auto"/>
            <w:noWrap/>
            <w:vAlign w:val="center"/>
            <w:hideMark/>
          </w:tcPr>
          <w:p w14:paraId="092FEE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0EECCF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DD2520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289" w:type="pct"/>
            <w:tcBorders>
              <w:top w:val="nil"/>
              <w:left w:val="nil"/>
              <w:bottom w:val="nil"/>
              <w:right w:val="nil"/>
            </w:tcBorders>
            <w:shd w:val="clear" w:color="auto" w:fill="auto"/>
            <w:noWrap/>
            <w:vAlign w:val="center"/>
          </w:tcPr>
          <w:p w14:paraId="78A246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74D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B3623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DCC84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A0D4AEA"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Q6-10</w:t>
            </w:r>
          </w:p>
        </w:tc>
        <w:tc>
          <w:tcPr>
            <w:tcW w:w="297" w:type="pct"/>
            <w:tcBorders>
              <w:top w:val="nil"/>
              <w:left w:val="nil"/>
              <w:bottom w:val="nil"/>
              <w:right w:val="nil"/>
            </w:tcBorders>
            <w:shd w:val="clear" w:color="auto" w:fill="auto"/>
            <w:noWrap/>
            <w:vAlign w:val="center"/>
            <w:hideMark/>
          </w:tcPr>
          <w:p w14:paraId="3AFF96F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2.89</w:t>
            </w:r>
          </w:p>
        </w:tc>
        <w:tc>
          <w:tcPr>
            <w:tcW w:w="297" w:type="pct"/>
            <w:tcBorders>
              <w:top w:val="nil"/>
              <w:left w:val="nil"/>
              <w:bottom w:val="nil"/>
              <w:right w:val="nil"/>
            </w:tcBorders>
            <w:shd w:val="clear" w:color="auto" w:fill="auto"/>
            <w:noWrap/>
            <w:vAlign w:val="center"/>
            <w:hideMark/>
          </w:tcPr>
          <w:p w14:paraId="7A4FAF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5E0C30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14BB823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7EB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070DFF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4C4AD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0AE0D5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9FA71FE" w14:textId="77777777" w:rsidTr="00C929B3">
        <w:trPr>
          <w:trHeight w:val="288"/>
        </w:trPr>
        <w:tc>
          <w:tcPr>
            <w:tcW w:w="395" w:type="pct"/>
            <w:tcBorders>
              <w:top w:val="nil"/>
              <w:left w:val="nil"/>
              <w:bottom w:val="nil"/>
              <w:right w:val="nil"/>
            </w:tcBorders>
            <w:shd w:val="clear" w:color="auto" w:fill="auto"/>
            <w:noWrap/>
            <w:vAlign w:val="center"/>
            <w:hideMark/>
          </w:tcPr>
          <w:p w14:paraId="62DBB953"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Q4-11</w:t>
            </w:r>
          </w:p>
        </w:tc>
        <w:tc>
          <w:tcPr>
            <w:tcW w:w="297" w:type="pct"/>
            <w:tcBorders>
              <w:top w:val="nil"/>
              <w:left w:val="nil"/>
              <w:bottom w:val="nil"/>
              <w:right w:val="nil"/>
            </w:tcBorders>
            <w:shd w:val="clear" w:color="auto" w:fill="auto"/>
            <w:noWrap/>
            <w:vAlign w:val="center"/>
            <w:hideMark/>
          </w:tcPr>
          <w:p w14:paraId="226180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2.50</w:t>
            </w:r>
          </w:p>
        </w:tc>
        <w:tc>
          <w:tcPr>
            <w:tcW w:w="297" w:type="pct"/>
            <w:tcBorders>
              <w:top w:val="nil"/>
              <w:left w:val="nil"/>
              <w:bottom w:val="nil"/>
              <w:right w:val="nil"/>
            </w:tcBorders>
            <w:shd w:val="clear" w:color="auto" w:fill="auto"/>
            <w:noWrap/>
            <w:vAlign w:val="center"/>
            <w:hideMark/>
          </w:tcPr>
          <w:p w14:paraId="1196A4D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B3EB5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FCCAB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95EE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31B53E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A6ED2C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9830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01857D5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7925522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Q6-11</w:t>
            </w:r>
          </w:p>
        </w:tc>
        <w:tc>
          <w:tcPr>
            <w:tcW w:w="297" w:type="pct"/>
            <w:tcBorders>
              <w:top w:val="nil"/>
              <w:left w:val="nil"/>
              <w:bottom w:val="nil"/>
              <w:right w:val="nil"/>
            </w:tcBorders>
            <w:shd w:val="clear" w:color="auto" w:fill="auto"/>
            <w:noWrap/>
            <w:vAlign w:val="center"/>
            <w:hideMark/>
          </w:tcPr>
          <w:p w14:paraId="27CEB3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FB73D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73B01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447C64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327C65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7F08A3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hideMark/>
          </w:tcPr>
          <w:p w14:paraId="41F22F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0.39</w:t>
            </w:r>
          </w:p>
        </w:tc>
        <w:tc>
          <w:tcPr>
            <w:tcW w:w="289" w:type="pct"/>
            <w:tcBorders>
              <w:top w:val="nil"/>
              <w:left w:val="nil"/>
              <w:bottom w:val="nil"/>
              <w:right w:val="nil"/>
            </w:tcBorders>
            <w:shd w:val="clear" w:color="auto" w:fill="auto"/>
            <w:noWrap/>
            <w:vAlign w:val="center"/>
          </w:tcPr>
          <w:p w14:paraId="0304CB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2CE87AD" w14:textId="77777777" w:rsidTr="00C929B3">
        <w:trPr>
          <w:trHeight w:val="288"/>
        </w:trPr>
        <w:tc>
          <w:tcPr>
            <w:tcW w:w="395" w:type="pct"/>
            <w:tcBorders>
              <w:top w:val="nil"/>
              <w:left w:val="nil"/>
              <w:bottom w:val="nil"/>
              <w:right w:val="nil"/>
            </w:tcBorders>
            <w:shd w:val="clear" w:color="auto" w:fill="auto"/>
            <w:noWrap/>
            <w:vAlign w:val="center"/>
            <w:hideMark/>
          </w:tcPr>
          <w:p w14:paraId="47F41ADB"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Q4-12</w:t>
            </w:r>
          </w:p>
        </w:tc>
        <w:tc>
          <w:tcPr>
            <w:tcW w:w="297" w:type="pct"/>
            <w:tcBorders>
              <w:top w:val="nil"/>
              <w:left w:val="nil"/>
              <w:bottom w:val="nil"/>
              <w:right w:val="nil"/>
            </w:tcBorders>
            <w:shd w:val="clear" w:color="auto" w:fill="auto"/>
            <w:noWrap/>
            <w:vAlign w:val="center"/>
            <w:hideMark/>
          </w:tcPr>
          <w:p w14:paraId="7AB71E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5E1AC1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4389246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nil"/>
              <w:right w:val="nil"/>
            </w:tcBorders>
          </w:tcPr>
          <w:p w14:paraId="7F4611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E1A61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0.45</w:t>
            </w:r>
          </w:p>
        </w:tc>
        <w:tc>
          <w:tcPr>
            <w:tcW w:w="289" w:type="pct"/>
            <w:tcBorders>
              <w:top w:val="nil"/>
              <w:left w:val="nil"/>
              <w:bottom w:val="nil"/>
              <w:right w:val="nil"/>
            </w:tcBorders>
            <w:shd w:val="clear" w:color="auto" w:fill="auto"/>
            <w:noWrap/>
            <w:vAlign w:val="center"/>
            <w:hideMark/>
          </w:tcPr>
          <w:p w14:paraId="151750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289" w:type="pct"/>
            <w:tcBorders>
              <w:top w:val="nil"/>
              <w:left w:val="nil"/>
              <w:bottom w:val="nil"/>
              <w:right w:val="nil"/>
            </w:tcBorders>
            <w:shd w:val="clear" w:color="auto" w:fill="auto"/>
            <w:noWrap/>
            <w:vAlign w:val="center"/>
          </w:tcPr>
          <w:p w14:paraId="3A70C0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29FD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A4AD8E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46FBEE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w:t>
            </w:r>
          </w:p>
        </w:tc>
        <w:tc>
          <w:tcPr>
            <w:tcW w:w="297" w:type="pct"/>
            <w:tcBorders>
              <w:top w:val="nil"/>
              <w:left w:val="nil"/>
              <w:bottom w:val="nil"/>
              <w:right w:val="nil"/>
            </w:tcBorders>
            <w:shd w:val="clear" w:color="auto" w:fill="auto"/>
            <w:noWrap/>
            <w:vAlign w:val="center"/>
            <w:hideMark/>
          </w:tcPr>
          <w:p w14:paraId="0DFB8B7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0622557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97" w:type="pct"/>
            <w:tcBorders>
              <w:top w:val="nil"/>
              <w:left w:val="nil"/>
              <w:bottom w:val="nil"/>
              <w:right w:val="nil"/>
            </w:tcBorders>
            <w:shd w:val="clear" w:color="auto" w:fill="auto"/>
            <w:noWrap/>
            <w:vAlign w:val="center"/>
            <w:hideMark/>
          </w:tcPr>
          <w:p w14:paraId="6E3636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30C995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78F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C828D5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0.31</w:t>
            </w:r>
          </w:p>
        </w:tc>
        <w:tc>
          <w:tcPr>
            <w:tcW w:w="289" w:type="pct"/>
            <w:tcBorders>
              <w:top w:val="nil"/>
              <w:left w:val="nil"/>
              <w:bottom w:val="nil"/>
              <w:right w:val="nil"/>
            </w:tcBorders>
            <w:shd w:val="clear" w:color="auto" w:fill="auto"/>
            <w:noWrap/>
            <w:vAlign w:val="center"/>
            <w:hideMark/>
          </w:tcPr>
          <w:p w14:paraId="3775B6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9E149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83B3426" w14:textId="77777777" w:rsidTr="00C929B3">
        <w:trPr>
          <w:trHeight w:val="288"/>
        </w:trPr>
        <w:tc>
          <w:tcPr>
            <w:tcW w:w="395" w:type="pct"/>
            <w:tcBorders>
              <w:top w:val="nil"/>
              <w:left w:val="nil"/>
              <w:bottom w:val="nil"/>
              <w:right w:val="nil"/>
            </w:tcBorders>
            <w:shd w:val="clear" w:color="auto" w:fill="auto"/>
            <w:noWrap/>
            <w:vAlign w:val="center"/>
            <w:hideMark/>
          </w:tcPr>
          <w:p w14:paraId="1837C43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Q4-13</w:t>
            </w:r>
          </w:p>
        </w:tc>
        <w:tc>
          <w:tcPr>
            <w:tcW w:w="297" w:type="pct"/>
            <w:tcBorders>
              <w:top w:val="nil"/>
              <w:left w:val="nil"/>
              <w:bottom w:val="nil"/>
              <w:right w:val="nil"/>
            </w:tcBorders>
            <w:shd w:val="clear" w:color="auto" w:fill="auto"/>
            <w:noWrap/>
            <w:vAlign w:val="center"/>
            <w:hideMark/>
          </w:tcPr>
          <w:p w14:paraId="2E6EB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1.59</w:t>
            </w:r>
          </w:p>
        </w:tc>
        <w:tc>
          <w:tcPr>
            <w:tcW w:w="297" w:type="pct"/>
            <w:tcBorders>
              <w:top w:val="nil"/>
              <w:left w:val="nil"/>
              <w:bottom w:val="nil"/>
              <w:right w:val="nil"/>
            </w:tcBorders>
            <w:shd w:val="clear" w:color="auto" w:fill="auto"/>
            <w:noWrap/>
            <w:vAlign w:val="center"/>
            <w:hideMark/>
          </w:tcPr>
          <w:p w14:paraId="6844ABB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2D7D6F8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02CE0F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4BF49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0.57</w:t>
            </w:r>
          </w:p>
        </w:tc>
        <w:tc>
          <w:tcPr>
            <w:tcW w:w="289" w:type="pct"/>
            <w:tcBorders>
              <w:top w:val="nil"/>
              <w:left w:val="nil"/>
              <w:bottom w:val="nil"/>
              <w:right w:val="nil"/>
            </w:tcBorders>
            <w:shd w:val="clear" w:color="auto" w:fill="auto"/>
            <w:noWrap/>
            <w:vAlign w:val="center"/>
            <w:hideMark/>
          </w:tcPr>
          <w:p w14:paraId="097E66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0.35</w:t>
            </w:r>
          </w:p>
        </w:tc>
        <w:tc>
          <w:tcPr>
            <w:tcW w:w="289" w:type="pct"/>
            <w:tcBorders>
              <w:top w:val="nil"/>
              <w:left w:val="nil"/>
              <w:bottom w:val="nil"/>
              <w:right w:val="nil"/>
            </w:tcBorders>
            <w:shd w:val="clear" w:color="auto" w:fill="auto"/>
            <w:noWrap/>
            <w:vAlign w:val="center"/>
          </w:tcPr>
          <w:p w14:paraId="51341A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F0908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65E472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7F7C6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Q7-2</w:t>
            </w:r>
          </w:p>
        </w:tc>
        <w:tc>
          <w:tcPr>
            <w:tcW w:w="297" w:type="pct"/>
            <w:tcBorders>
              <w:top w:val="nil"/>
              <w:left w:val="nil"/>
              <w:bottom w:val="nil"/>
              <w:right w:val="nil"/>
            </w:tcBorders>
            <w:shd w:val="clear" w:color="auto" w:fill="auto"/>
            <w:noWrap/>
            <w:vAlign w:val="center"/>
            <w:hideMark/>
          </w:tcPr>
          <w:p w14:paraId="479704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2.69</w:t>
            </w:r>
          </w:p>
        </w:tc>
        <w:tc>
          <w:tcPr>
            <w:tcW w:w="297" w:type="pct"/>
            <w:tcBorders>
              <w:top w:val="nil"/>
              <w:left w:val="nil"/>
              <w:bottom w:val="nil"/>
              <w:right w:val="nil"/>
            </w:tcBorders>
            <w:shd w:val="clear" w:color="auto" w:fill="auto"/>
            <w:noWrap/>
            <w:vAlign w:val="center"/>
            <w:hideMark/>
          </w:tcPr>
          <w:p w14:paraId="079B62D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297" w:type="pct"/>
            <w:tcBorders>
              <w:top w:val="nil"/>
              <w:left w:val="nil"/>
              <w:bottom w:val="nil"/>
              <w:right w:val="nil"/>
            </w:tcBorders>
            <w:shd w:val="clear" w:color="auto" w:fill="auto"/>
            <w:noWrap/>
            <w:vAlign w:val="center"/>
            <w:hideMark/>
          </w:tcPr>
          <w:p w14:paraId="6F2BFE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5C746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8E6CDC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971D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F2D09A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0.51</w:t>
            </w:r>
          </w:p>
        </w:tc>
        <w:tc>
          <w:tcPr>
            <w:tcW w:w="289" w:type="pct"/>
            <w:tcBorders>
              <w:top w:val="nil"/>
              <w:left w:val="nil"/>
              <w:bottom w:val="nil"/>
              <w:right w:val="nil"/>
            </w:tcBorders>
            <w:shd w:val="clear" w:color="auto" w:fill="auto"/>
            <w:noWrap/>
            <w:vAlign w:val="center"/>
          </w:tcPr>
          <w:p w14:paraId="7DD966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9CB0AF4" w14:textId="77777777" w:rsidTr="00C929B3">
        <w:trPr>
          <w:trHeight w:val="288"/>
        </w:trPr>
        <w:tc>
          <w:tcPr>
            <w:tcW w:w="395" w:type="pct"/>
            <w:tcBorders>
              <w:top w:val="nil"/>
              <w:left w:val="nil"/>
              <w:bottom w:val="nil"/>
              <w:right w:val="nil"/>
            </w:tcBorders>
            <w:shd w:val="clear" w:color="auto" w:fill="auto"/>
            <w:noWrap/>
            <w:vAlign w:val="center"/>
            <w:hideMark/>
          </w:tcPr>
          <w:p w14:paraId="324C5379"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Q4-14</w:t>
            </w:r>
          </w:p>
        </w:tc>
        <w:tc>
          <w:tcPr>
            <w:tcW w:w="297" w:type="pct"/>
            <w:tcBorders>
              <w:top w:val="nil"/>
              <w:left w:val="nil"/>
              <w:bottom w:val="nil"/>
              <w:right w:val="nil"/>
            </w:tcBorders>
            <w:shd w:val="clear" w:color="auto" w:fill="auto"/>
            <w:noWrap/>
            <w:vAlign w:val="center"/>
            <w:hideMark/>
          </w:tcPr>
          <w:p w14:paraId="352B0F3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4FF47F8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0.89</w:t>
            </w:r>
          </w:p>
        </w:tc>
        <w:tc>
          <w:tcPr>
            <w:tcW w:w="297" w:type="pct"/>
            <w:tcBorders>
              <w:top w:val="nil"/>
              <w:left w:val="nil"/>
              <w:bottom w:val="nil"/>
              <w:right w:val="nil"/>
            </w:tcBorders>
            <w:shd w:val="clear" w:color="auto" w:fill="auto"/>
            <w:noWrap/>
            <w:vAlign w:val="center"/>
            <w:hideMark/>
          </w:tcPr>
          <w:p w14:paraId="71CD859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48A84A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11038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289" w:type="pct"/>
            <w:tcBorders>
              <w:top w:val="nil"/>
              <w:left w:val="nil"/>
              <w:bottom w:val="nil"/>
              <w:right w:val="nil"/>
            </w:tcBorders>
            <w:shd w:val="clear" w:color="auto" w:fill="auto"/>
            <w:noWrap/>
            <w:vAlign w:val="center"/>
          </w:tcPr>
          <w:p w14:paraId="6641A5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6C8F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2CE74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456271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CA61D7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Q7-3</w:t>
            </w:r>
          </w:p>
        </w:tc>
        <w:tc>
          <w:tcPr>
            <w:tcW w:w="297" w:type="pct"/>
            <w:tcBorders>
              <w:top w:val="nil"/>
              <w:left w:val="nil"/>
              <w:bottom w:val="nil"/>
              <w:right w:val="nil"/>
            </w:tcBorders>
            <w:shd w:val="clear" w:color="auto" w:fill="auto"/>
            <w:noWrap/>
            <w:vAlign w:val="center"/>
            <w:hideMark/>
          </w:tcPr>
          <w:p w14:paraId="3BC652C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3.56</w:t>
            </w:r>
          </w:p>
        </w:tc>
        <w:tc>
          <w:tcPr>
            <w:tcW w:w="297" w:type="pct"/>
            <w:tcBorders>
              <w:top w:val="nil"/>
              <w:left w:val="nil"/>
              <w:bottom w:val="nil"/>
              <w:right w:val="nil"/>
            </w:tcBorders>
            <w:shd w:val="clear" w:color="auto" w:fill="auto"/>
            <w:noWrap/>
            <w:vAlign w:val="center"/>
            <w:hideMark/>
          </w:tcPr>
          <w:p w14:paraId="4262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5147827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F6570F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AC7E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22B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9D228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0.87</w:t>
            </w:r>
          </w:p>
        </w:tc>
        <w:tc>
          <w:tcPr>
            <w:tcW w:w="289" w:type="pct"/>
            <w:tcBorders>
              <w:top w:val="nil"/>
              <w:left w:val="nil"/>
              <w:bottom w:val="nil"/>
              <w:right w:val="nil"/>
            </w:tcBorders>
            <w:shd w:val="clear" w:color="auto" w:fill="auto"/>
            <w:noWrap/>
            <w:vAlign w:val="center"/>
          </w:tcPr>
          <w:p w14:paraId="4E72EBC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00202C02" w14:textId="77777777" w:rsidTr="00C929B3">
        <w:trPr>
          <w:trHeight w:val="288"/>
        </w:trPr>
        <w:tc>
          <w:tcPr>
            <w:tcW w:w="395" w:type="pct"/>
            <w:tcBorders>
              <w:top w:val="nil"/>
              <w:left w:val="nil"/>
              <w:bottom w:val="nil"/>
              <w:right w:val="nil"/>
            </w:tcBorders>
            <w:shd w:val="clear" w:color="auto" w:fill="auto"/>
            <w:noWrap/>
            <w:vAlign w:val="center"/>
            <w:hideMark/>
          </w:tcPr>
          <w:p w14:paraId="6D70033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Q4-15</w:t>
            </w:r>
          </w:p>
        </w:tc>
        <w:tc>
          <w:tcPr>
            <w:tcW w:w="297" w:type="pct"/>
            <w:tcBorders>
              <w:top w:val="nil"/>
              <w:left w:val="nil"/>
              <w:bottom w:val="nil"/>
              <w:right w:val="nil"/>
            </w:tcBorders>
            <w:shd w:val="clear" w:color="auto" w:fill="auto"/>
            <w:noWrap/>
            <w:vAlign w:val="center"/>
            <w:hideMark/>
          </w:tcPr>
          <w:p w14:paraId="7D372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2.38</w:t>
            </w:r>
          </w:p>
        </w:tc>
        <w:tc>
          <w:tcPr>
            <w:tcW w:w="297" w:type="pct"/>
            <w:tcBorders>
              <w:top w:val="nil"/>
              <w:left w:val="nil"/>
              <w:bottom w:val="nil"/>
              <w:right w:val="nil"/>
            </w:tcBorders>
            <w:shd w:val="clear" w:color="auto" w:fill="auto"/>
            <w:noWrap/>
            <w:vAlign w:val="center"/>
            <w:hideMark/>
          </w:tcPr>
          <w:p w14:paraId="48AEDE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78D78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095B5E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3278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5855DB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0DD9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FF67A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2DC532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1300BE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Q7-4</w:t>
            </w:r>
          </w:p>
        </w:tc>
        <w:tc>
          <w:tcPr>
            <w:tcW w:w="297" w:type="pct"/>
            <w:tcBorders>
              <w:top w:val="nil"/>
              <w:left w:val="nil"/>
              <w:bottom w:val="nil"/>
              <w:right w:val="nil"/>
            </w:tcBorders>
            <w:shd w:val="clear" w:color="auto" w:fill="auto"/>
            <w:noWrap/>
            <w:vAlign w:val="center"/>
            <w:hideMark/>
          </w:tcPr>
          <w:p w14:paraId="2B468DB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2.84</w:t>
            </w:r>
          </w:p>
        </w:tc>
        <w:tc>
          <w:tcPr>
            <w:tcW w:w="297" w:type="pct"/>
            <w:tcBorders>
              <w:top w:val="nil"/>
              <w:left w:val="nil"/>
              <w:bottom w:val="nil"/>
              <w:right w:val="nil"/>
            </w:tcBorders>
            <w:shd w:val="clear" w:color="auto" w:fill="auto"/>
            <w:noWrap/>
            <w:vAlign w:val="center"/>
            <w:hideMark/>
          </w:tcPr>
          <w:p w14:paraId="4CB780A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97" w:type="pct"/>
            <w:tcBorders>
              <w:top w:val="nil"/>
              <w:left w:val="nil"/>
              <w:bottom w:val="nil"/>
              <w:right w:val="nil"/>
            </w:tcBorders>
            <w:shd w:val="clear" w:color="auto" w:fill="auto"/>
            <w:noWrap/>
            <w:vAlign w:val="center"/>
            <w:hideMark/>
          </w:tcPr>
          <w:p w14:paraId="36D007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5C1BC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657A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40B45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F74BB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289" w:type="pct"/>
            <w:tcBorders>
              <w:top w:val="nil"/>
              <w:left w:val="nil"/>
              <w:bottom w:val="nil"/>
              <w:right w:val="nil"/>
            </w:tcBorders>
            <w:shd w:val="clear" w:color="auto" w:fill="auto"/>
            <w:noWrap/>
            <w:vAlign w:val="center"/>
          </w:tcPr>
          <w:p w14:paraId="4C414C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34B4423" w14:textId="77777777" w:rsidTr="00C929B3">
        <w:trPr>
          <w:trHeight w:val="288"/>
        </w:trPr>
        <w:tc>
          <w:tcPr>
            <w:tcW w:w="395" w:type="pct"/>
            <w:tcBorders>
              <w:top w:val="nil"/>
              <w:left w:val="nil"/>
              <w:bottom w:val="nil"/>
              <w:right w:val="nil"/>
            </w:tcBorders>
            <w:shd w:val="clear" w:color="auto" w:fill="auto"/>
            <w:noWrap/>
            <w:vAlign w:val="center"/>
            <w:hideMark/>
          </w:tcPr>
          <w:p w14:paraId="6D44FE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Q4-16</w:t>
            </w:r>
          </w:p>
        </w:tc>
        <w:tc>
          <w:tcPr>
            <w:tcW w:w="297" w:type="pct"/>
            <w:tcBorders>
              <w:top w:val="nil"/>
              <w:left w:val="nil"/>
              <w:bottom w:val="nil"/>
              <w:right w:val="nil"/>
            </w:tcBorders>
            <w:shd w:val="clear" w:color="auto" w:fill="auto"/>
            <w:noWrap/>
            <w:vAlign w:val="center"/>
            <w:hideMark/>
          </w:tcPr>
          <w:p w14:paraId="0AF683C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2.46</w:t>
            </w:r>
          </w:p>
        </w:tc>
        <w:tc>
          <w:tcPr>
            <w:tcW w:w="297" w:type="pct"/>
            <w:tcBorders>
              <w:top w:val="nil"/>
              <w:left w:val="nil"/>
              <w:bottom w:val="nil"/>
              <w:right w:val="nil"/>
            </w:tcBorders>
            <w:shd w:val="clear" w:color="auto" w:fill="auto"/>
            <w:noWrap/>
            <w:vAlign w:val="center"/>
            <w:hideMark/>
          </w:tcPr>
          <w:p w14:paraId="2E2A521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289D272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2FF41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217C3D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0.62</w:t>
            </w:r>
          </w:p>
        </w:tc>
        <w:tc>
          <w:tcPr>
            <w:tcW w:w="289" w:type="pct"/>
            <w:tcBorders>
              <w:top w:val="nil"/>
              <w:left w:val="nil"/>
              <w:bottom w:val="nil"/>
              <w:right w:val="nil"/>
            </w:tcBorders>
            <w:shd w:val="clear" w:color="auto" w:fill="auto"/>
            <w:noWrap/>
            <w:vAlign w:val="center"/>
          </w:tcPr>
          <w:p w14:paraId="24C00D4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6C958C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5F55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555E45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CAC143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Q7-5</w:t>
            </w:r>
          </w:p>
        </w:tc>
        <w:tc>
          <w:tcPr>
            <w:tcW w:w="297" w:type="pct"/>
            <w:tcBorders>
              <w:top w:val="nil"/>
              <w:left w:val="nil"/>
              <w:bottom w:val="nil"/>
              <w:right w:val="nil"/>
            </w:tcBorders>
            <w:shd w:val="clear" w:color="auto" w:fill="auto"/>
            <w:noWrap/>
            <w:vAlign w:val="center"/>
            <w:hideMark/>
          </w:tcPr>
          <w:p w14:paraId="109175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nil"/>
              <w:right w:val="nil"/>
            </w:tcBorders>
            <w:shd w:val="clear" w:color="auto" w:fill="auto"/>
            <w:noWrap/>
            <w:vAlign w:val="center"/>
            <w:hideMark/>
          </w:tcPr>
          <w:p w14:paraId="374BF33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77BE4C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5A79D0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E38A1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88D3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513E3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289" w:type="pct"/>
            <w:tcBorders>
              <w:top w:val="nil"/>
              <w:left w:val="nil"/>
              <w:bottom w:val="nil"/>
              <w:right w:val="nil"/>
            </w:tcBorders>
            <w:shd w:val="clear" w:color="auto" w:fill="auto"/>
            <w:noWrap/>
            <w:vAlign w:val="center"/>
          </w:tcPr>
          <w:p w14:paraId="171A9ED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482FB537" w14:textId="77777777" w:rsidTr="00C929B3">
        <w:trPr>
          <w:trHeight w:val="288"/>
        </w:trPr>
        <w:tc>
          <w:tcPr>
            <w:tcW w:w="395" w:type="pct"/>
            <w:tcBorders>
              <w:top w:val="nil"/>
              <w:left w:val="nil"/>
              <w:bottom w:val="nil"/>
              <w:right w:val="nil"/>
            </w:tcBorders>
            <w:shd w:val="clear" w:color="auto" w:fill="auto"/>
            <w:noWrap/>
            <w:vAlign w:val="center"/>
            <w:hideMark/>
          </w:tcPr>
          <w:p w14:paraId="2981E3D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Q4-17</w:t>
            </w:r>
          </w:p>
        </w:tc>
        <w:tc>
          <w:tcPr>
            <w:tcW w:w="297" w:type="pct"/>
            <w:tcBorders>
              <w:top w:val="nil"/>
              <w:left w:val="nil"/>
              <w:bottom w:val="nil"/>
              <w:right w:val="nil"/>
            </w:tcBorders>
            <w:shd w:val="clear" w:color="auto" w:fill="auto"/>
            <w:noWrap/>
            <w:vAlign w:val="center"/>
            <w:hideMark/>
          </w:tcPr>
          <w:p w14:paraId="770F2D2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2.20</w:t>
            </w:r>
          </w:p>
        </w:tc>
        <w:tc>
          <w:tcPr>
            <w:tcW w:w="297" w:type="pct"/>
            <w:tcBorders>
              <w:top w:val="nil"/>
              <w:left w:val="nil"/>
              <w:bottom w:val="nil"/>
              <w:right w:val="nil"/>
            </w:tcBorders>
            <w:shd w:val="clear" w:color="auto" w:fill="auto"/>
            <w:noWrap/>
            <w:vAlign w:val="center"/>
            <w:hideMark/>
          </w:tcPr>
          <w:p w14:paraId="1C4562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0.96</w:t>
            </w:r>
          </w:p>
        </w:tc>
        <w:tc>
          <w:tcPr>
            <w:tcW w:w="297" w:type="pct"/>
            <w:tcBorders>
              <w:top w:val="nil"/>
              <w:left w:val="nil"/>
              <w:bottom w:val="nil"/>
              <w:right w:val="nil"/>
            </w:tcBorders>
            <w:shd w:val="clear" w:color="auto" w:fill="auto"/>
            <w:noWrap/>
            <w:vAlign w:val="center"/>
            <w:hideMark/>
          </w:tcPr>
          <w:p w14:paraId="2CD16D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795D748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114C66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3B13F87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82EE91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AAFAE6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0C289F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233E62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Q7-6</w:t>
            </w:r>
          </w:p>
        </w:tc>
        <w:tc>
          <w:tcPr>
            <w:tcW w:w="297" w:type="pct"/>
            <w:tcBorders>
              <w:top w:val="nil"/>
              <w:left w:val="nil"/>
              <w:bottom w:val="nil"/>
              <w:right w:val="nil"/>
            </w:tcBorders>
            <w:shd w:val="clear" w:color="auto" w:fill="auto"/>
            <w:noWrap/>
            <w:vAlign w:val="center"/>
            <w:hideMark/>
          </w:tcPr>
          <w:p w14:paraId="6C1158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706C14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0.92</w:t>
            </w:r>
          </w:p>
        </w:tc>
        <w:tc>
          <w:tcPr>
            <w:tcW w:w="297" w:type="pct"/>
            <w:tcBorders>
              <w:top w:val="nil"/>
              <w:left w:val="nil"/>
              <w:bottom w:val="nil"/>
              <w:right w:val="nil"/>
            </w:tcBorders>
            <w:shd w:val="clear" w:color="auto" w:fill="auto"/>
            <w:noWrap/>
            <w:vAlign w:val="center"/>
            <w:hideMark/>
          </w:tcPr>
          <w:p w14:paraId="7D6A0F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8DE7C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A61B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1812DC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3C66B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0.67</w:t>
            </w:r>
          </w:p>
        </w:tc>
        <w:tc>
          <w:tcPr>
            <w:tcW w:w="289" w:type="pct"/>
            <w:tcBorders>
              <w:top w:val="nil"/>
              <w:left w:val="nil"/>
              <w:bottom w:val="nil"/>
              <w:right w:val="nil"/>
            </w:tcBorders>
            <w:shd w:val="clear" w:color="auto" w:fill="auto"/>
            <w:noWrap/>
            <w:vAlign w:val="center"/>
          </w:tcPr>
          <w:p w14:paraId="4E164A5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4CAF7A5" w14:textId="77777777" w:rsidTr="00C929B3">
        <w:trPr>
          <w:trHeight w:val="288"/>
        </w:trPr>
        <w:tc>
          <w:tcPr>
            <w:tcW w:w="395" w:type="pct"/>
            <w:tcBorders>
              <w:top w:val="nil"/>
              <w:left w:val="nil"/>
              <w:bottom w:val="nil"/>
              <w:right w:val="nil"/>
            </w:tcBorders>
            <w:shd w:val="clear" w:color="auto" w:fill="auto"/>
            <w:noWrap/>
            <w:vAlign w:val="center"/>
            <w:hideMark/>
          </w:tcPr>
          <w:p w14:paraId="6947DA3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Q4-18</w:t>
            </w:r>
          </w:p>
        </w:tc>
        <w:tc>
          <w:tcPr>
            <w:tcW w:w="297" w:type="pct"/>
            <w:tcBorders>
              <w:top w:val="nil"/>
              <w:left w:val="nil"/>
              <w:bottom w:val="nil"/>
              <w:right w:val="nil"/>
            </w:tcBorders>
            <w:shd w:val="clear" w:color="auto" w:fill="auto"/>
            <w:noWrap/>
            <w:vAlign w:val="center"/>
            <w:hideMark/>
          </w:tcPr>
          <w:p w14:paraId="048C5F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2.36</w:t>
            </w:r>
          </w:p>
        </w:tc>
        <w:tc>
          <w:tcPr>
            <w:tcW w:w="297" w:type="pct"/>
            <w:tcBorders>
              <w:top w:val="nil"/>
              <w:left w:val="nil"/>
              <w:bottom w:val="nil"/>
              <w:right w:val="nil"/>
            </w:tcBorders>
            <w:shd w:val="clear" w:color="auto" w:fill="auto"/>
            <w:noWrap/>
            <w:vAlign w:val="center"/>
            <w:hideMark/>
          </w:tcPr>
          <w:p w14:paraId="1838AF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297" w:type="pct"/>
            <w:tcBorders>
              <w:top w:val="nil"/>
              <w:left w:val="nil"/>
              <w:bottom w:val="nil"/>
              <w:right w:val="nil"/>
            </w:tcBorders>
            <w:shd w:val="clear" w:color="auto" w:fill="auto"/>
            <w:noWrap/>
            <w:vAlign w:val="center"/>
            <w:hideMark/>
          </w:tcPr>
          <w:p w14:paraId="51B87B8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0.82</w:t>
            </w:r>
          </w:p>
        </w:tc>
        <w:tc>
          <w:tcPr>
            <w:tcW w:w="38" w:type="pct"/>
            <w:tcBorders>
              <w:top w:val="nil"/>
              <w:left w:val="nil"/>
              <w:bottom w:val="nil"/>
              <w:right w:val="nil"/>
            </w:tcBorders>
          </w:tcPr>
          <w:p w14:paraId="2D68CC2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86CDEA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0.98</w:t>
            </w:r>
          </w:p>
        </w:tc>
        <w:tc>
          <w:tcPr>
            <w:tcW w:w="289" w:type="pct"/>
            <w:tcBorders>
              <w:top w:val="nil"/>
              <w:left w:val="nil"/>
              <w:bottom w:val="nil"/>
              <w:right w:val="nil"/>
            </w:tcBorders>
            <w:shd w:val="clear" w:color="auto" w:fill="auto"/>
            <w:noWrap/>
            <w:vAlign w:val="center"/>
          </w:tcPr>
          <w:p w14:paraId="73A617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5E79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125EB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18C8F01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FB093F9"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Q7-7</w:t>
            </w:r>
          </w:p>
        </w:tc>
        <w:tc>
          <w:tcPr>
            <w:tcW w:w="297" w:type="pct"/>
            <w:tcBorders>
              <w:top w:val="nil"/>
              <w:left w:val="nil"/>
              <w:bottom w:val="nil"/>
              <w:right w:val="nil"/>
            </w:tcBorders>
            <w:shd w:val="clear" w:color="auto" w:fill="auto"/>
            <w:noWrap/>
            <w:vAlign w:val="center"/>
            <w:hideMark/>
          </w:tcPr>
          <w:p w14:paraId="6429B8E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3.65</w:t>
            </w:r>
          </w:p>
        </w:tc>
        <w:tc>
          <w:tcPr>
            <w:tcW w:w="297" w:type="pct"/>
            <w:tcBorders>
              <w:top w:val="nil"/>
              <w:left w:val="nil"/>
              <w:bottom w:val="nil"/>
              <w:right w:val="nil"/>
            </w:tcBorders>
            <w:shd w:val="clear" w:color="auto" w:fill="auto"/>
            <w:noWrap/>
            <w:vAlign w:val="center"/>
            <w:hideMark/>
          </w:tcPr>
          <w:p w14:paraId="2FA87D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1.01</w:t>
            </w:r>
          </w:p>
        </w:tc>
        <w:tc>
          <w:tcPr>
            <w:tcW w:w="297" w:type="pct"/>
            <w:tcBorders>
              <w:top w:val="nil"/>
              <w:left w:val="nil"/>
              <w:bottom w:val="nil"/>
              <w:right w:val="nil"/>
            </w:tcBorders>
            <w:shd w:val="clear" w:color="auto" w:fill="auto"/>
            <w:noWrap/>
            <w:vAlign w:val="center"/>
            <w:hideMark/>
          </w:tcPr>
          <w:p w14:paraId="6DF18D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66D62D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968C0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78669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A93744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0.90</w:t>
            </w:r>
          </w:p>
        </w:tc>
        <w:tc>
          <w:tcPr>
            <w:tcW w:w="289" w:type="pct"/>
            <w:tcBorders>
              <w:top w:val="nil"/>
              <w:left w:val="nil"/>
              <w:bottom w:val="nil"/>
              <w:right w:val="nil"/>
            </w:tcBorders>
            <w:shd w:val="clear" w:color="auto" w:fill="auto"/>
            <w:noWrap/>
            <w:vAlign w:val="center"/>
          </w:tcPr>
          <w:p w14:paraId="55E0312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59C166E" w14:textId="77777777" w:rsidTr="00C929B3">
        <w:trPr>
          <w:trHeight w:val="288"/>
        </w:trPr>
        <w:tc>
          <w:tcPr>
            <w:tcW w:w="395" w:type="pct"/>
            <w:tcBorders>
              <w:top w:val="nil"/>
              <w:left w:val="nil"/>
              <w:bottom w:val="nil"/>
              <w:right w:val="nil"/>
            </w:tcBorders>
            <w:shd w:val="clear" w:color="auto" w:fill="auto"/>
            <w:noWrap/>
            <w:vAlign w:val="center"/>
            <w:hideMark/>
          </w:tcPr>
          <w:p w14:paraId="498B31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Q4-19</w:t>
            </w:r>
          </w:p>
        </w:tc>
        <w:tc>
          <w:tcPr>
            <w:tcW w:w="297" w:type="pct"/>
            <w:tcBorders>
              <w:top w:val="nil"/>
              <w:left w:val="nil"/>
              <w:bottom w:val="nil"/>
              <w:right w:val="nil"/>
            </w:tcBorders>
            <w:shd w:val="clear" w:color="auto" w:fill="auto"/>
            <w:noWrap/>
            <w:vAlign w:val="center"/>
            <w:hideMark/>
          </w:tcPr>
          <w:p w14:paraId="7BEAB3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2.54</w:t>
            </w:r>
          </w:p>
        </w:tc>
        <w:tc>
          <w:tcPr>
            <w:tcW w:w="297" w:type="pct"/>
            <w:tcBorders>
              <w:top w:val="nil"/>
              <w:left w:val="nil"/>
              <w:bottom w:val="nil"/>
              <w:right w:val="nil"/>
            </w:tcBorders>
            <w:shd w:val="clear" w:color="auto" w:fill="auto"/>
            <w:noWrap/>
            <w:vAlign w:val="center"/>
            <w:hideMark/>
          </w:tcPr>
          <w:p w14:paraId="75F1AD1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0.97</w:t>
            </w:r>
          </w:p>
        </w:tc>
        <w:tc>
          <w:tcPr>
            <w:tcW w:w="297" w:type="pct"/>
            <w:tcBorders>
              <w:top w:val="nil"/>
              <w:left w:val="nil"/>
              <w:bottom w:val="nil"/>
              <w:right w:val="nil"/>
            </w:tcBorders>
            <w:shd w:val="clear" w:color="auto" w:fill="auto"/>
            <w:noWrap/>
            <w:vAlign w:val="center"/>
            <w:hideMark/>
          </w:tcPr>
          <w:p w14:paraId="538A459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38" w:type="pct"/>
            <w:tcBorders>
              <w:top w:val="nil"/>
              <w:left w:val="nil"/>
              <w:bottom w:val="nil"/>
              <w:right w:val="nil"/>
            </w:tcBorders>
          </w:tcPr>
          <w:p w14:paraId="7A9B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E53BC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6432C7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B1149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14BAF0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bottom w:val="nil"/>
              <w:right w:val="nil"/>
            </w:tcBorders>
            <w:vAlign w:val="center"/>
          </w:tcPr>
          <w:p w14:paraId="3F86702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2389E62F"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Q7-8</w:t>
            </w:r>
          </w:p>
        </w:tc>
        <w:tc>
          <w:tcPr>
            <w:tcW w:w="297" w:type="pct"/>
            <w:tcBorders>
              <w:top w:val="nil"/>
              <w:left w:val="nil"/>
              <w:bottom w:val="nil"/>
              <w:right w:val="nil"/>
            </w:tcBorders>
            <w:shd w:val="clear" w:color="auto" w:fill="auto"/>
            <w:noWrap/>
            <w:vAlign w:val="center"/>
            <w:hideMark/>
          </w:tcPr>
          <w:p w14:paraId="7C5054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2.81</w:t>
            </w:r>
          </w:p>
        </w:tc>
        <w:tc>
          <w:tcPr>
            <w:tcW w:w="297" w:type="pct"/>
            <w:tcBorders>
              <w:top w:val="nil"/>
              <w:left w:val="nil"/>
              <w:bottom w:val="nil"/>
              <w:right w:val="nil"/>
            </w:tcBorders>
            <w:shd w:val="clear" w:color="auto" w:fill="auto"/>
            <w:noWrap/>
            <w:vAlign w:val="center"/>
            <w:hideMark/>
          </w:tcPr>
          <w:p w14:paraId="30BDA19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297" w:type="pct"/>
            <w:tcBorders>
              <w:top w:val="nil"/>
              <w:left w:val="nil"/>
              <w:bottom w:val="nil"/>
              <w:right w:val="nil"/>
            </w:tcBorders>
            <w:shd w:val="clear" w:color="auto" w:fill="auto"/>
            <w:noWrap/>
            <w:vAlign w:val="center"/>
            <w:hideMark/>
          </w:tcPr>
          <w:p w14:paraId="75EC5B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0.69</w:t>
            </w:r>
          </w:p>
        </w:tc>
        <w:tc>
          <w:tcPr>
            <w:tcW w:w="38" w:type="pct"/>
            <w:tcBorders>
              <w:top w:val="nil"/>
              <w:left w:val="nil"/>
              <w:bottom w:val="nil"/>
              <w:right w:val="nil"/>
            </w:tcBorders>
          </w:tcPr>
          <w:p w14:paraId="077B071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CC99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5319B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B18394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2B5ACD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17D4BDA5" w14:textId="77777777" w:rsidTr="00C929B3">
        <w:trPr>
          <w:trHeight w:val="288"/>
        </w:trPr>
        <w:tc>
          <w:tcPr>
            <w:tcW w:w="395" w:type="pct"/>
            <w:tcBorders>
              <w:top w:val="nil"/>
              <w:left w:val="nil"/>
              <w:bottom w:val="nil"/>
              <w:right w:val="nil"/>
            </w:tcBorders>
            <w:shd w:val="clear" w:color="auto" w:fill="auto"/>
            <w:noWrap/>
            <w:vAlign w:val="center"/>
            <w:hideMark/>
          </w:tcPr>
          <w:p w14:paraId="60155F6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w:t>
            </w:r>
          </w:p>
        </w:tc>
        <w:tc>
          <w:tcPr>
            <w:tcW w:w="297" w:type="pct"/>
            <w:tcBorders>
              <w:top w:val="nil"/>
              <w:left w:val="nil"/>
              <w:bottom w:val="nil"/>
              <w:right w:val="nil"/>
            </w:tcBorders>
            <w:shd w:val="clear" w:color="auto" w:fill="auto"/>
            <w:noWrap/>
            <w:vAlign w:val="center"/>
            <w:hideMark/>
          </w:tcPr>
          <w:p w14:paraId="2EFA3D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2.64</w:t>
            </w:r>
          </w:p>
        </w:tc>
        <w:tc>
          <w:tcPr>
            <w:tcW w:w="297" w:type="pct"/>
            <w:tcBorders>
              <w:top w:val="nil"/>
              <w:left w:val="nil"/>
              <w:bottom w:val="nil"/>
              <w:right w:val="nil"/>
            </w:tcBorders>
            <w:shd w:val="clear" w:color="auto" w:fill="auto"/>
            <w:noWrap/>
            <w:vAlign w:val="center"/>
            <w:hideMark/>
          </w:tcPr>
          <w:p w14:paraId="5106CE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0D3B96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0.64</w:t>
            </w:r>
          </w:p>
        </w:tc>
        <w:tc>
          <w:tcPr>
            <w:tcW w:w="38" w:type="pct"/>
            <w:tcBorders>
              <w:top w:val="nil"/>
              <w:left w:val="nil"/>
              <w:bottom w:val="nil"/>
              <w:right w:val="nil"/>
            </w:tcBorders>
          </w:tcPr>
          <w:p w14:paraId="41F79A4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2E5984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289" w:type="pct"/>
            <w:tcBorders>
              <w:top w:val="nil"/>
              <w:left w:val="nil"/>
              <w:bottom w:val="nil"/>
              <w:right w:val="nil"/>
            </w:tcBorders>
            <w:shd w:val="clear" w:color="auto" w:fill="auto"/>
            <w:noWrap/>
            <w:vAlign w:val="center"/>
          </w:tcPr>
          <w:p w14:paraId="4D101F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E8A034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AD930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0.34</w:t>
            </w:r>
          </w:p>
        </w:tc>
        <w:tc>
          <w:tcPr>
            <w:tcW w:w="38" w:type="pct"/>
            <w:tcBorders>
              <w:top w:val="nil"/>
              <w:left w:val="nil"/>
              <w:bottom w:val="nil"/>
              <w:right w:val="nil"/>
            </w:tcBorders>
            <w:vAlign w:val="center"/>
          </w:tcPr>
          <w:p w14:paraId="10EDC59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CC2E49E"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Q7-9</w:t>
            </w:r>
          </w:p>
        </w:tc>
        <w:tc>
          <w:tcPr>
            <w:tcW w:w="297" w:type="pct"/>
            <w:tcBorders>
              <w:top w:val="nil"/>
              <w:left w:val="nil"/>
              <w:bottom w:val="nil"/>
              <w:right w:val="nil"/>
            </w:tcBorders>
            <w:shd w:val="clear" w:color="auto" w:fill="auto"/>
            <w:noWrap/>
            <w:vAlign w:val="center"/>
            <w:hideMark/>
          </w:tcPr>
          <w:p w14:paraId="2BC926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2.57</w:t>
            </w:r>
          </w:p>
        </w:tc>
        <w:tc>
          <w:tcPr>
            <w:tcW w:w="297" w:type="pct"/>
            <w:tcBorders>
              <w:top w:val="nil"/>
              <w:left w:val="nil"/>
              <w:bottom w:val="nil"/>
              <w:right w:val="nil"/>
            </w:tcBorders>
            <w:shd w:val="clear" w:color="auto" w:fill="auto"/>
            <w:noWrap/>
            <w:vAlign w:val="center"/>
            <w:hideMark/>
          </w:tcPr>
          <w:p w14:paraId="5EE79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76CF811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1197FE4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F021F1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F6F8B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4869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5F7A0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DD4174B" w14:textId="77777777" w:rsidTr="00C929B3">
        <w:trPr>
          <w:trHeight w:val="288"/>
        </w:trPr>
        <w:tc>
          <w:tcPr>
            <w:tcW w:w="395" w:type="pct"/>
            <w:tcBorders>
              <w:top w:val="nil"/>
              <w:left w:val="nil"/>
              <w:bottom w:val="nil"/>
              <w:right w:val="nil"/>
            </w:tcBorders>
            <w:shd w:val="clear" w:color="auto" w:fill="auto"/>
            <w:noWrap/>
            <w:vAlign w:val="center"/>
            <w:hideMark/>
          </w:tcPr>
          <w:p w14:paraId="577C1B70"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Q5-2</w:t>
            </w:r>
          </w:p>
        </w:tc>
        <w:tc>
          <w:tcPr>
            <w:tcW w:w="297" w:type="pct"/>
            <w:tcBorders>
              <w:top w:val="nil"/>
              <w:left w:val="nil"/>
              <w:bottom w:val="nil"/>
              <w:right w:val="nil"/>
            </w:tcBorders>
            <w:shd w:val="clear" w:color="auto" w:fill="auto"/>
            <w:noWrap/>
            <w:vAlign w:val="center"/>
            <w:hideMark/>
          </w:tcPr>
          <w:p w14:paraId="4F356FE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2.95</w:t>
            </w:r>
          </w:p>
        </w:tc>
        <w:tc>
          <w:tcPr>
            <w:tcW w:w="297" w:type="pct"/>
            <w:tcBorders>
              <w:top w:val="nil"/>
              <w:left w:val="nil"/>
              <w:bottom w:val="nil"/>
              <w:right w:val="nil"/>
            </w:tcBorders>
            <w:shd w:val="clear" w:color="auto" w:fill="auto"/>
            <w:noWrap/>
            <w:vAlign w:val="center"/>
            <w:hideMark/>
          </w:tcPr>
          <w:p w14:paraId="5011DC8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1.04</w:t>
            </w:r>
          </w:p>
        </w:tc>
        <w:tc>
          <w:tcPr>
            <w:tcW w:w="297" w:type="pct"/>
            <w:tcBorders>
              <w:top w:val="nil"/>
              <w:left w:val="nil"/>
              <w:bottom w:val="nil"/>
              <w:right w:val="nil"/>
            </w:tcBorders>
            <w:shd w:val="clear" w:color="auto" w:fill="auto"/>
            <w:noWrap/>
            <w:vAlign w:val="center"/>
            <w:hideMark/>
          </w:tcPr>
          <w:p w14:paraId="5847414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0.68</w:t>
            </w:r>
          </w:p>
        </w:tc>
        <w:tc>
          <w:tcPr>
            <w:tcW w:w="38" w:type="pct"/>
            <w:tcBorders>
              <w:top w:val="nil"/>
              <w:left w:val="nil"/>
              <w:bottom w:val="nil"/>
              <w:right w:val="nil"/>
            </w:tcBorders>
          </w:tcPr>
          <w:p w14:paraId="40A006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630CC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92D73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FA34B0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6824A2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vAlign w:val="center"/>
          </w:tcPr>
          <w:p w14:paraId="0F6452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6C85923"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Q7-10</w:t>
            </w:r>
          </w:p>
        </w:tc>
        <w:tc>
          <w:tcPr>
            <w:tcW w:w="297" w:type="pct"/>
            <w:tcBorders>
              <w:top w:val="nil"/>
              <w:left w:val="nil"/>
              <w:bottom w:val="nil"/>
              <w:right w:val="nil"/>
            </w:tcBorders>
            <w:shd w:val="clear" w:color="auto" w:fill="auto"/>
            <w:noWrap/>
            <w:vAlign w:val="center"/>
            <w:hideMark/>
          </w:tcPr>
          <w:p w14:paraId="1F105A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2.28</w:t>
            </w:r>
          </w:p>
        </w:tc>
        <w:tc>
          <w:tcPr>
            <w:tcW w:w="297" w:type="pct"/>
            <w:tcBorders>
              <w:top w:val="nil"/>
              <w:left w:val="nil"/>
              <w:bottom w:val="nil"/>
              <w:right w:val="nil"/>
            </w:tcBorders>
            <w:shd w:val="clear" w:color="auto" w:fill="auto"/>
            <w:noWrap/>
            <w:vAlign w:val="center"/>
            <w:hideMark/>
          </w:tcPr>
          <w:p w14:paraId="515C53E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nil"/>
              <w:right w:val="nil"/>
            </w:tcBorders>
            <w:shd w:val="clear" w:color="auto" w:fill="auto"/>
            <w:noWrap/>
            <w:vAlign w:val="center"/>
            <w:hideMark/>
          </w:tcPr>
          <w:p w14:paraId="5E0ADB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0.63</w:t>
            </w:r>
          </w:p>
        </w:tc>
        <w:tc>
          <w:tcPr>
            <w:tcW w:w="38" w:type="pct"/>
            <w:tcBorders>
              <w:top w:val="nil"/>
              <w:left w:val="nil"/>
              <w:bottom w:val="nil"/>
              <w:right w:val="nil"/>
            </w:tcBorders>
          </w:tcPr>
          <w:p w14:paraId="619EDA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63725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2CADB5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F23F2F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2C5C0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6AA95DF0" w14:textId="77777777" w:rsidTr="00C929B3">
        <w:trPr>
          <w:trHeight w:val="288"/>
        </w:trPr>
        <w:tc>
          <w:tcPr>
            <w:tcW w:w="395" w:type="pct"/>
            <w:tcBorders>
              <w:top w:val="nil"/>
              <w:left w:val="nil"/>
              <w:bottom w:val="nil"/>
              <w:right w:val="nil"/>
            </w:tcBorders>
            <w:shd w:val="clear" w:color="auto" w:fill="auto"/>
            <w:noWrap/>
            <w:vAlign w:val="center"/>
            <w:hideMark/>
          </w:tcPr>
          <w:p w14:paraId="2C8E7768"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Q5-3</w:t>
            </w:r>
          </w:p>
        </w:tc>
        <w:tc>
          <w:tcPr>
            <w:tcW w:w="297" w:type="pct"/>
            <w:tcBorders>
              <w:top w:val="nil"/>
              <w:left w:val="nil"/>
              <w:bottom w:val="nil"/>
              <w:right w:val="nil"/>
            </w:tcBorders>
            <w:shd w:val="clear" w:color="auto" w:fill="auto"/>
            <w:noWrap/>
            <w:vAlign w:val="center"/>
            <w:hideMark/>
          </w:tcPr>
          <w:p w14:paraId="70879E7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2.66</w:t>
            </w:r>
          </w:p>
        </w:tc>
        <w:tc>
          <w:tcPr>
            <w:tcW w:w="297" w:type="pct"/>
            <w:tcBorders>
              <w:top w:val="nil"/>
              <w:left w:val="nil"/>
              <w:bottom w:val="nil"/>
              <w:right w:val="nil"/>
            </w:tcBorders>
            <w:shd w:val="clear" w:color="auto" w:fill="auto"/>
            <w:noWrap/>
            <w:vAlign w:val="center"/>
            <w:hideMark/>
          </w:tcPr>
          <w:p w14:paraId="1DD7BC6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1.05</w:t>
            </w:r>
          </w:p>
        </w:tc>
        <w:tc>
          <w:tcPr>
            <w:tcW w:w="297" w:type="pct"/>
            <w:tcBorders>
              <w:top w:val="nil"/>
              <w:left w:val="nil"/>
              <w:bottom w:val="nil"/>
              <w:right w:val="nil"/>
            </w:tcBorders>
            <w:shd w:val="clear" w:color="auto" w:fill="auto"/>
            <w:noWrap/>
            <w:vAlign w:val="center"/>
            <w:hideMark/>
          </w:tcPr>
          <w:p w14:paraId="7862E46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38" w:type="pct"/>
            <w:tcBorders>
              <w:top w:val="nil"/>
              <w:left w:val="nil"/>
              <w:bottom w:val="nil"/>
              <w:right w:val="nil"/>
            </w:tcBorders>
          </w:tcPr>
          <w:p w14:paraId="04E207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449E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2A317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5BA1C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EB300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vAlign w:val="center"/>
          </w:tcPr>
          <w:p w14:paraId="3C9F51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470DCD84"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Q7-11</w:t>
            </w:r>
          </w:p>
        </w:tc>
        <w:tc>
          <w:tcPr>
            <w:tcW w:w="297" w:type="pct"/>
            <w:tcBorders>
              <w:top w:val="nil"/>
              <w:left w:val="nil"/>
              <w:bottom w:val="nil"/>
              <w:right w:val="nil"/>
            </w:tcBorders>
            <w:shd w:val="clear" w:color="auto" w:fill="auto"/>
            <w:noWrap/>
            <w:vAlign w:val="center"/>
            <w:hideMark/>
          </w:tcPr>
          <w:p w14:paraId="77920F1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2.74</w:t>
            </w:r>
          </w:p>
        </w:tc>
        <w:tc>
          <w:tcPr>
            <w:tcW w:w="297" w:type="pct"/>
            <w:tcBorders>
              <w:top w:val="nil"/>
              <w:left w:val="nil"/>
              <w:bottom w:val="nil"/>
              <w:right w:val="nil"/>
            </w:tcBorders>
            <w:shd w:val="clear" w:color="auto" w:fill="auto"/>
            <w:noWrap/>
            <w:vAlign w:val="center"/>
            <w:hideMark/>
          </w:tcPr>
          <w:p w14:paraId="395A439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56DFE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0.70</w:t>
            </w:r>
          </w:p>
        </w:tc>
        <w:tc>
          <w:tcPr>
            <w:tcW w:w="38" w:type="pct"/>
            <w:tcBorders>
              <w:top w:val="nil"/>
              <w:left w:val="nil"/>
              <w:bottom w:val="nil"/>
              <w:right w:val="nil"/>
            </w:tcBorders>
          </w:tcPr>
          <w:p w14:paraId="67CC39A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0CD71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48DB1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AF02C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0.59</w:t>
            </w:r>
          </w:p>
        </w:tc>
        <w:tc>
          <w:tcPr>
            <w:tcW w:w="289" w:type="pct"/>
            <w:tcBorders>
              <w:top w:val="nil"/>
              <w:left w:val="nil"/>
              <w:bottom w:val="nil"/>
              <w:right w:val="nil"/>
            </w:tcBorders>
            <w:shd w:val="clear" w:color="auto" w:fill="auto"/>
            <w:noWrap/>
            <w:vAlign w:val="center"/>
          </w:tcPr>
          <w:p w14:paraId="7AF02A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51F72B2" w14:textId="77777777" w:rsidTr="00C929B3">
        <w:trPr>
          <w:trHeight w:val="288"/>
        </w:trPr>
        <w:tc>
          <w:tcPr>
            <w:tcW w:w="395" w:type="pct"/>
            <w:tcBorders>
              <w:top w:val="nil"/>
              <w:left w:val="nil"/>
              <w:bottom w:val="nil"/>
              <w:right w:val="nil"/>
            </w:tcBorders>
            <w:shd w:val="clear" w:color="auto" w:fill="auto"/>
            <w:noWrap/>
            <w:vAlign w:val="center"/>
            <w:hideMark/>
          </w:tcPr>
          <w:p w14:paraId="7E85B18D"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Q5-4</w:t>
            </w:r>
          </w:p>
        </w:tc>
        <w:tc>
          <w:tcPr>
            <w:tcW w:w="297" w:type="pct"/>
            <w:tcBorders>
              <w:top w:val="nil"/>
              <w:left w:val="nil"/>
              <w:bottom w:val="nil"/>
              <w:right w:val="nil"/>
            </w:tcBorders>
            <w:shd w:val="clear" w:color="auto" w:fill="auto"/>
            <w:noWrap/>
            <w:vAlign w:val="center"/>
            <w:hideMark/>
          </w:tcPr>
          <w:p w14:paraId="69F967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3.50</w:t>
            </w:r>
          </w:p>
        </w:tc>
        <w:tc>
          <w:tcPr>
            <w:tcW w:w="297" w:type="pct"/>
            <w:tcBorders>
              <w:top w:val="nil"/>
              <w:left w:val="nil"/>
              <w:bottom w:val="nil"/>
              <w:right w:val="nil"/>
            </w:tcBorders>
            <w:shd w:val="clear" w:color="auto" w:fill="auto"/>
            <w:noWrap/>
            <w:vAlign w:val="center"/>
            <w:hideMark/>
          </w:tcPr>
          <w:p w14:paraId="2008890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1.11</w:t>
            </w:r>
          </w:p>
        </w:tc>
        <w:tc>
          <w:tcPr>
            <w:tcW w:w="297" w:type="pct"/>
            <w:tcBorders>
              <w:top w:val="nil"/>
              <w:left w:val="nil"/>
              <w:bottom w:val="nil"/>
              <w:right w:val="nil"/>
            </w:tcBorders>
            <w:shd w:val="clear" w:color="auto" w:fill="auto"/>
            <w:noWrap/>
            <w:vAlign w:val="center"/>
            <w:hideMark/>
          </w:tcPr>
          <w:p w14:paraId="027E1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0.66</w:t>
            </w:r>
          </w:p>
        </w:tc>
        <w:tc>
          <w:tcPr>
            <w:tcW w:w="38" w:type="pct"/>
            <w:tcBorders>
              <w:top w:val="nil"/>
              <w:left w:val="nil"/>
              <w:bottom w:val="nil"/>
              <w:right w:val="nil"/>
            </w:tcBorders>
          </w:tcPr>
          <w:p w14:paraId="3A08094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158C2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51B8A6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C9A8B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3FD863C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0.88</w:t>
            </w:r>
          </w:p>
        </w:tc>
        <w:tc>
          <w:tcPr>
            <w:tcW w:w="38" w:type="pct"/>
            <w:tcBorders>
              <w:top w:val="nil"/>
              <w:left w:val="nil"/>
              <w:bottom w:val="nil"/>
              <w:right w:val="nil"/>
            </w:tcBorders>
            <w:vAlign w:val="center"/>
          </w:tcPr>
          <w:p w14:paraId="6B78AD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0FA98EE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Q7-12</w:t>
            </w:r>
          </w:p>
        </w:tc>
        <w:tc>
          <w:tcPr>
            <w:tcW w:w="297" w:type="pct"/>
            <w:tcBorders>
              <w:top w:val="nil"/>
              <w:left w:val="nil"/>
              <w:bottom w:val="nil"/>
              <w:right w:val="nil"/>
            </w:tcBorders>
            <w:shd w:val="clear" w:color="auto" w:fill="auto"/>
            <w:noWrap/>
            <w:vAlign w:val="center"/>
            <w:hideMark/>
          </w:tcPr>
          <w:p w14:paraId="76DCA5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3.39</w:t>
            </w:r>
          </w:p>
        </w:tc>
        <w:tc>
          <w:tcPr>
            <w:tcW w:w="297" w:type="pct"/>
            <w:tcBorders>
              <w:top w:val="nil"/>
              <w:left w:val="nil"/>
              <w:bottom w:val="nil"/>
              <w:right w:val="nil"/>
            </w:tcBorders>
            <w:shd w:val="clear" w:color="auto" w:fill="auto"/>
            <w:noWrap/>
            <w:vAlign w:val="center"/>
            <w:hideMark/>
          </w:tcPr>
          <w:p w14:paraId="09C297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1.02</w:t>
            </w:r>
          </w:p>
        </w:tc>
        <w:tc>
          <w:tcPr>
            <w:tcW w:w="297" w:type="pct"/>
            <w:tcBorders>
              <w:top w:val="nil"/>
              <w:left w:val="nil"/>
              <w:bottom w:val="nil"/>
              <w:right w:val="nil"/>
            </w:tcBorders>
            <w:shd w:val="clear" w:color="auto" w:fill="auto"/>
            <w:noWrap/>
            <w:vAlign w:val="center"/>
            <w:hideMark/>
          </w:tcPr>
          <w:p w14:paraId="0936C70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57EEA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0F82E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C24C4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7998E7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289" w:type="pct"/>
            <w:tcBorders>
              <w:top w:val="nil"/>
              <w:left w:val="nil"/>
              <w:bottom w:val="nil"/>
              <w:right w:val="nil"/>
            </w:tcBorders>
            <w:shd w:val="clear" w:color="auto" w:fill="auto"/>
            <w:noWrap/>
            <w:vAlign w:val="center"/>
          </w:tcPr>
          <w:p w14:paraId="79F7DE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232B5420" w14:textId="77777777" w:rsidTr="00C929B3">
        <w:trPr>
          <w:trHeight w:val="288"/>
        </w:trPr>
        <w:tc>
          <w:tcPr>
            <w:tcW w:w="395" w:type="pct"/>
            <w:tcBorders>
              <w:top w:val="nil"/>
              <w:left w:val="nil"/>
              <w:bottom w:val="nil"/>
              <w:right w:val="nil"/>
            </w:tcBorders>
            <w:shd w:val="clear" w:color="auto" w:fill="auto"/>
            <w:noWrap/>
            <w:vAlign w:val="center"/>
            <w:hideMark/>
          </w:tcPr>
          <w:p w14:paraId="127FF84C"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Q5-5</w:t>
            </w:r>
          </w:p>
        </w:tc>
        <w:tc>
          <w:tcPr>
            <w:tcW w:w="297" w:type="pct"/>
            <w:tcBorders>
              <w:top w:val="nil"/>
              <w:left w:val="nil"/>
              <w:bottom w:val="nil"/>
              <w:right w:val="nil"/>
            </w:tcBorders>
            <w:shd w:val="clear" w:color="auto" w:fill="auto"/>
            <w:noWrap/>
            <w:vAlign w:val="center"/>
            <w:hideMark/>
          </w:tcPr>
          <w:p w14:paraId="5265491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3.53</w:t>
            </w:r>
          </w:p>
        </w:tc>
        <w:tc>
          <w:tcPr>
            <w:tcW w:w="297" w:type="pct"/>
            <w:tcBorders>
              <w:top w:val="nil"/>
              <w:left w:val="nil"/>
              <w:bottom w:val="nil"/>
              <w:right w:val="nil"/>
            </w:tcBorders>
            <w:shd w:val="clear" w:color="auto" w:fill="auto"/>
            <w:noWrap/>
            <w:vAlign w:val="center"/>
            <w:hideMark/>
          </w:tcPr>
          <w:p w14:paraId="12B1A3C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1.03</w:t>
            </w:r>
          </w:p>
        </w:tc>
        <w:tc>
          <w:tcPr>
            <w:tcW w:w="297" w:type="pct"/>
            <w:tcBorders>
              <w:top w:val="nil"/>
              <w:left w:val="nil"/>
              <w:bottom w:val="nil"/>
              <w:right w:val="nil"/>
            </w:tcBorders>
            <w:shd w:val="clear" w:color="auto" w:fill="auto"/>
            <w:noWrap/>
            <w:vAlign w:val="center"/>
            <w:hideMark/>
          </w:tcPr>
          <w:p w14:paraId="43E54B3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4E830D6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4A586B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D2D64E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84F6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50438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0.86</w:t>
            </w:r>
          </w:p>
        </w:tc>
        <w:tc>
          <w:tcPr>
            <w:tcW w:w="38" w:type="pct"/>
            <w:tcBorders>
              <w:top w:val="nil"/>
              <w:left w:val="nil"/>
              <w:bottom w:val="nil"/>
              <w:right w:val="nil"/>
            </w:tcBorders>
            <w:vAlign w:val="center"/>
          </w:tcPr>
          <w:p w14:paraId="2DF96D1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DB8B62"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Q7-13</w:t>
            </w:r>
          </w:p>
        </w:tc>
        <w:tc>
          <w:tcPr>
            <w:tcW w:w="297" w:type="pct"/>
            <w:tcBorders>
              <w:top w:val="nil"/>
              <w:left w:val="nil"/>
              <w:bottom w:val="nil"/>
              <w:right w:val="nil"/>
            </w:tcBorders>
            <w:shd w:val="clear" w:color="auto" w:fill="auto"/>
            <w:noWrap/>
            <w:vAlign w:val="center"/>
            <w:hideMark/>
          </w:tcPr>
          <w:p w14:paraId="057F21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3.58</w:t>
            </w:r>
          </w:p>
        </w:tc>
        <w:tc>
          <w:tcPr>
            <w:tcW w:w="297" w:type="pct"/>
            <w:tcBorders>
              <w:top w:val="nil"/>
              <w:left w:val="nil"/>
              <w:bottom w:val="nil"/>
              <w:right w:val="nil"/>
            </w:tcBorders>
            <w:shd w:val="clear" w:color="auto" w:fill="auto"/>
            <w:noWrap/>
            <w:vAlign w:val="center"/>
            <w:hideMark/>
          </w:tcPr>
          <w:p w14:paraId="7947DC9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54E7A75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0.37</w:t>
            </w:r>
          </w:p>
        </w:tc>
        <w:tc>
          <w:tcPr>
            <w:tcW w:w="38" w:type="pct"/>
            <w:tcBorders>
              <w:top w:val="nil"/>
              <w:left w:val="nil"/>
              <w:bottom w:val="nil"/>
              <w:right w:val="nil"/>
            </w:tcBorders>
          </w:tcPr>
          <w:p w14:paraId="560A831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C544A8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BBB47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408406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0.71</w:t>
            </w:r>
          </w:p>
        </w:tc>
        <w:tc>
          <w:tcPr>
            <w:tcW w:w="289" w:type="pct"/>
            <w:tcBorders>
              <w:top w:val="nil"/>
              <w:left w:val="nil"/>
              <w:bottom w:val="nil"/>
              <w:right w:val="nil"/>
            </w:tcBorders>
            <w:shd w:val="clear" w:color="auto" w:fill="auto"/>
            <w:noWrap/>
            <w:vAlign w:val="center"/>
          </w:tcPr>
          <w:p w14:paraId="5B9CA32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5E1AFF4A" w14:textId="77777777" w:rsidTr="00C929B3">
        <w:trPr>
          <w:trHeight w:val="288"/>
        </w:trPr>
        <w:tc>
          <w:tcPr>
            <w:tcW w:w="395" w:type="pct"/>
            <w:tcBorders>
              <w:top w:val="nil"/>
              <w:left w:val="nil"/>
              <w:bottom w:val="nil"/>
              <w:right w:val="nil"/>
            </w:tcBorders>
            <w:shd w:val="clear" w:color="auto" w:fill="auto"/>
            <w:noWrap/>
            <w:vAlign w:val="center"/>
            <w:hideMark/>
          </w:tcPr>
          <w:p w14:paraId="5047245E"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Q5-6</w:t>
            </w:r>
          </w:p>
        </w:tc>
        <w:tc>
          <w:tcPr>
            <w:tcW w:w="297" w:type="pct"/>
            <w:tcBorders>
              <w:top w:val="nil"/>
              <w:left w:val="nil"/>
              <w:bottom w:val="nil"/>
              <w:right w:val="nil"/>
            </w:tcBorders>
            <w:shd w:val="clear" w:color="auto" w:fill="auto"/>
            <w:noWrap/>
            <w:vAlign w:val="center"/>
            <w:hideMark/>
          </w:tcPr>
          <w:p w14:paraId="544B14B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2.93</w:t>
            </w:r>
          </w:p>
        </w:tc>
        <w:tc>
          <w:tcPr>
            <w:tcW w:w="297" w:type="pct"/>
            <w:tcBorders>
              <w:top w:val="nil"/>
              <w:left w:val="nil"/>
              <w:bottom w:val="nil"/>
              <w:right w:val="nil"/>
            </w:tcBorders>
            <w:shd w:val="clear" w:color="auto" w:fill="auto"/>
            <w:noWrap/>
            <w:vAlign w:val="center"/>
            <w:hideMark/>
          </w:tcPr>
          <w:p w14:paraId="5F65D5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60C5B52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tcPr>
          <w:p w14:paraId="1BC2D4C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C68F68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C6BA5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FE85E6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507A360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0.77</w:t>
            </w:r>
          </w:p>
        </w:tc>
        <w:tc>
          <w:tcPr>
            <w:tcW w:w="38" w:type="pct"/>
            <w:tcBorders>
              <w:top w:val="nil"/>
              <w:left w:val="nil"/>
              <w:bottom w:val="nil"/>
              <w:right w:val="nil"/>
            </w:tcBorders>
            <w:vAlign w:val="center"/>
          </w:tcPr>
          <w:p w14:paraId="7B77027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1FA61587"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Q7-14</w:t>
            </w:r>
          </w:p>
        </w:tc>
        <w:tc>
          <w:tcPr>
            <w:tcW w:w="297" w:type="pct"/>
            <w:tcBorders>
              <w:top w:val="nil"/>
              <w:left w:val="nil"/>
              <w:bottom w:val="nil"/>
              <w:right w:val="nil"/>
            </w:tcBorders>
            <w:shd w:val="clear" w:color="auto" w:fill="auto"/>
            <w:noWrap/>
            <w:vAlign w:val="center"/>
            <w:hideMark/>
          </w:tcPr>
          <w:p w14:paraId="4194996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3.61</w:t>
            </w:r>
          </w:p>
        </w:tc>
        <w:tc>
          <w:tcPr>
            <w:tcW w:w="297" w:type="pct"/>
            <w:tcBorders>
              <w:top w:val="nil"/>
              <w:left w:val="nil"/>
              <w:bottom w:val="nil"/>
              <w:right w:val="nil"/>
            </w:tcBorders>
            <w:shd w:val="clear" w:color="auto" w:fill="auto"/>
            <w:noWrap/>
            <w:vAlign w:val="center"/>
            <w:hideMark/>
          </w:tcPr>
          <w:p w14:paraId="7CCE21E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0.99</w:t>
            </w:r>
          </w:p>
        </w:tc>
        <w:tc>
          <w:tcPr>
            <w:tcW w:w="297" w:type="pct"/>
            <w:tcBorders>
              <w:top w:val="nil"/>
              <w:left w:val="nil"/>
              <w:bottom w:val="nil"/>
              <w:right w:val="nil"/>
            </w:tcBorders>
            <w:shd w:val="clear" w:color="auto" w:fill="auto"/>
            <w:noWrap/>
            <w:vAlign w:val="center"/>
            <w:hideMark/>
          </w:tcPr>
          <w:p w14:paraId="0AF806D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0.54</w:t>
            </w:r>
          </w:p>
        </w:tc>
        <w:tc>
          <w:tcPr>
            <w:tcW w:w="38" w:type="pct"/>
            <w:tcBorders>
              <w:top w:val="nil"/>
              <w:left w:val="nil"/>
              <w:bottom w:val="nil"/>
              <w:right w:val="nil"/>
            </w:tcBorders>
          </w:tcPr>
          <w:p w14:paraId="682C4C0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66DE9D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1B168A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4E0980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0.76</w:t>
            </w:r>
          </w:p>
        </w:tc>
        <w:tc>
          <w:tcPr>
            <w:tcW w:w="289" w:type="pct"/>
            <w:tcBorders>
              <w:top w:val="nil"/>
              <w:left w:val="nil"/>
              <w:bottom w:val="nil"/>
              <w:right w:val="nil"/>
            </w:tcBorders>
            <w:shd w:val="clear" w:color="auto" w:fill="auto"/>
            <w:noWrap/>
            <w:vAlign w:val="center"/>
          </w:tcPr>
          <w:p w14:paraId="5D9FFF8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72E54769" w14:textId="77777777" w:rsidTr="00C929B3">
        <w:trPr>
          <w:trHeight w:val="288"/>
        </w:trPr>
        <w:tc>
          <w:tcPr>
            <w:tcW w:w="395" w:type="pct"/>
            <w:tcBorders>
              <w:top w:val="nil"/>
              <w:left w:val="nil"/>
              <w:bottom w:val="nil"/>
              <w:right w:val="nil"/>
            </w:tcBorders>
            <w:shd w:val="clear" w:color="auto" w:fill="auto"/>
            <w:noWrap/>
            <w:vAlign w:val="center"/>
            <w:hideMark/>
          </w:tcPr>
          <w:p w14:paraId="4CC08F87"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Q5-7</w:t>
            </w:r>
          </w:p>
        </w:tc>
        <w:tc>
          <w:tcPr>
            <w:tcW w:w="297" w:type="pct"/>
            <w:tcBorders>
              <w:top w:val="nil"/>
              <w:left w:val="nil"/>
              <w:bottom w:val="nil"/>
              <w:right w:val="nil"/>
            </w:tcBorders>
            <w:shd w:val="clear" w:color="auto" w:fill="auto"/>
            <w:noWrap/>
            <w:vAlign w:val="center"/>
            <w:hideMark/>
          </w:tcPr>
          <w:p w14:paraId="124EF92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2.70</w:t>
            </w:r>
          </w:p>
        </w:tc>
        <w:tc>
          <w:tcPr>
            <w:tcW w:w="297" w:type="pct"/>
            <w:tcBorders>
              <w:top w:val="nil"/>
              <w:left w:val="nil"/>
              <w:bottom w:val="nil"/>
              <w:right w:val="nil"/>
            </w:tcBorders>
            <w:shd w:val="clear" w:color="auto" w:fill="auto"/>
            <w:noWrap/>
            <w:vAlign w:val="center"/>
            <w:hideMark/>
          </w:tcPr>
          <w:p w14:paraId="7AB7F43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0.94</w:t>
            </w:r>
          </w:p>
        </w:tc>
        <w:tc>
          <w:tcPr>
            <w:tcW w:w="297" w:type="pct"/>
            <w:tcBorders>
              <w:top w:val="nil"/>
              <w:left w:val="nil"/>
              <w:bottom w:val="nil"/>
              <w:right w:val="nil"/>
            </w:tcBorders>
            <w:shd w:val="clear" w:color="auto" w:fill="auto"/>
            <w:noWrap/>
            <w:vAlign w:val="center"/>
            <w:hideMark/>
          </w:tcPr>
          <w:p w14:paraId="7E221AD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bottom w:val="nil"/>
              <w:right w:val="nil"/>
            </w:tcBorders>
          </w:tcPr>
          <w:p w14:paraId="7D6D3B1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27FF09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613D9C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289" w:type="pct"/>
            <w:tcBorders>
              <w:top w:val="nil"/>
              <w:left w:val="nil"/>
              <w:bottom w:val="nil"/>
              <w:right w:val="nil"/>
            </w:tcBorders>
            <w:shd w:val="clear" w:color="auto" w:fill="auto"/>
            <w:noWrap/>
            <w:vAlign w:val="center"/>
          </w:tcPr>
          <w:p w14:paraId="13ADD8A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F5D393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0.32</w:t>
            </w:r>
          </w:p>
        </w:tc>
        <w:tc>
          <w:tcPr>
            <w:tcW w:w="38" w:type="pct"/>
            <w:tcBorders>
              <w:top w:val="nil"/>
              <w:left w:val="nil"/>
              <w:bottom w:val="nil"/>
              <w:right w:val="nil"/>
            </w:tcBorders>
            <w:vAlign w:val="center"/>
          </w:tcPr>
          <w:p w14:paraId="0667BAF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547C1EA5"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Q7-15</w:t>
            </w:r>
          </w:p>
        </w:tc>
        <w:tc>
          <w:tcPr>
            <w:tcW w:w="297" w:type="pct"/>
            <w:tcBorders>
              <w:top w:val="nil"/>
              <w:left w:val="nil"/>
              <w:bottom w:val="nil"/>
              <w:right w:val="nil"/>
            </w:tcBorders>
            <w:shd w:val="clear" w:color="auto" w:fill="auto"/>
            <w:noWrap/>
            <w:vAlign w:val="center"/>
            <w:hideMark/>
          </w:tcPr>
          <w:p w14:paraId="38B09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2.51</w:t>
            </w:r>
          </w:p>
        </w:tc>
        <w:tc>
          <w:tcPr>
            <w:tcW w:w="297" w:type="pct"/>
            <w:tcBorders>
              <w:top w:val="nil"/>
              <w:left w:val="nil"/>
              <w:bottom w:val="nil"/>
              <w:right w:val="nil"/>
            </w:tcBorders>
            <w:shd w:val="clear" w:color="auto" w:fill="auto"/>
            <w:noWrap/>
            <w:vAlign w:val="center"/>
            <w:hideMark/>
          </w:tcPr>
          <w:p w14:paraId="68C6369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0.91</w:t>
            </w:r>
          </w:p>
        </w:tc>
        <w:tc>
          <w:tcPr>
            <w:tcW w:w="297" w:type="pct"/>
            <w:tcBorders>
              <w:top w:val="nil"/>
              <w:left w:val="nil"/>
              <w:bottom w:val="nil"/>
              <w:right w:val="nil"/>
            </w:tcBorders>
            <w:shd w:val="clear" w:color="auto" w:fill="auto"/>
            <w:noWrap/>
            <w:vAlign w:val="center"/>
            <w:hideMark/>
          </w:tcPr>
          <w:p w14:paraId="17291E7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1F828C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E50343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5EFE6B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F71DD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3E4B897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r>
      <w:tr w:rsidR="00E65DEE" w:rsidRPr="005E40ED" w14:paraId="3A4B80F4" w14:textId="77777777" w:rsidTr="00C929B3">
        <w:trPr>
          <w:trHeight w:val="288"/>
        </w:trPr>
        <w:tc>
          <w:tcPr>
            <w:tcW w:w="395" w:type="pct"/>
            <w:tcBorders>
              <w:top w:val="nil"/>
              <w:left w:val="nil"/>
              <w:bottom w:val="nil"/>
              <w:right w:val="nil"/>
            </w:tcBorders>
            <w:shd w:val="clear" w:color="auto" w:fill="auto"/>
            <w:noWrap/>
            <w:vAlign w:val="center"/>
            <w:hideMark/>
          </w:tcPr>
          <w:p w14:paraId="60F1754A"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Q5-8</w:t>
            </w:r>
          </w:p>
        </w:tc>
        <w:tc>
          <w:tcPr>
            <w:tcW w:w="297" w:type="pct"/>
            <w:tcBorders>
              <w:top w:val="nil"/>
              <w:left w:val="nil"/>
              <w:bottom w:val="nil"/>
              <w:right w:val="nil"/>
            </w:tcBorders>
            <w:shd w:val="clear" w:color="auto" w:fill="auto"/>
            <w:noWrap/>
            <w:vAlign w:val="center"/>
            <w:hideMark/>
          </w:tcPr>
          <w:p w14:paraId="2A2D725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2.91</w:t>
            </w:r>
          </w:p>
        </w:tc>
        <w:tc>
          <w:tcPr>
            <w:tcW w:w="297" w:type="pct"/>
            <w:tcBorders>
              <w:top w:val="nil"/>
              <w:left w:val="nil"/>
              <w:bottom w:val="nil"/>
              <w:right w:val="nil"/>
            </w:tcBorders>
            <w:shd w:val="clear" w:color="auto" w:fill="auto"/>
            <w:noWrap/>
            <w:vAlign w:val="center"/>
            <w:hideMark/>
          </w:tcPr>
          <w:p w14:paraId="2C8796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1.06</w:t>
            </w:r>
          </w:p>
        </w:tc>
        <w:tc>
          <w:tcPr>
            <w:tcW w:w="297" w:type="pct"/>
            <w:tcBorders>
              <w:top w:val="nil"/>
              <w:left w:val="nil"/>
              <w:bottom w:val="nil"/>
              <w:right w:val="nil"/>
            </w:tcBorders>
            <w:shd w:val="clear" w:color="auto" w:fill="auto"/>
            <w:noWrap/>
            <w:vAlign w:val="center"/>
            <w:hideMark/>
          </w:tcPr>
          <w:p w14:paraId="68B2BB4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0.75</w:t>
            </w:r>
          </w:p>
        </w:tc>
        <w:tc>
          <w:tcPr>
            <w:tcW w:w="38" w:type="pct"/>
            <w:tcBorders>
              <w:top w:val="nil"/>
              <w:left w:val="nil"/>
              <w:bottom w:val="nil"/>
              <w:right w:val="nil"/>
            </w:tcBorders>
          </w:tcPr>
          <w:p w14:paraId="2BC67DD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78D650A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0E230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106C74B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2BC5BFB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0.72</w:t>
            </w:r>
          </w:p>
        </w:tc>
        <w:tc>
          <w:tcPr>
            <w:tcW w:w="38" w:type="pct"/>
            <w:tcBorders>
              <w:top w:val="nil"/>
              <w:left w:val="nil"/>
              <w:bottom w:val="nil"/>
              <w:right w:val="nil"/>
            </w:tcBorders>
            <w:vAlign w:val="center"/>
          </w:tcPr>
          <w:p w14:paraId="5C5863E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1286" w:type="pct"/>
            <w:gridSpan w:val="4"/>
            <w:tcBorders>
              <w:top w:val="nil"/>
              <w:left w:val="nil"/>
              <w:bottom w:val="nil"/>
              <w:right w:val="nil"/>
            </w:tcBorders>
            <w:shd w:val="clear" w:color="auto" w:fill="auto"/>
            <w:noWrap/>
            <w:vAlign w:val="center"/>
            <w:hideMark/>
          </w:tcPr>
          <w:p w14:paraId="45FEB837" w14:textId="77777777" w:rsidR="00E65DEE" w:rsidRPr="005E40ED" w:rsidRDefault="00E65DEE" w:rsidP="00D04310">
            <w:pPr>
              <w:widowControl/>
              <w:autoSpaceDE/>
              <w:autoSpaceDN/>
              <w:jc w:val="center"/>
              <w:rPr>
                <w:rFonts w:ascii="Times New Roman" w:eastAsia="Times New Roman" w:hAnsi="Times New Roman" w:cs="Times New Roman"/>
                <w:sz w:val="24"/>
                <w:szCs w:val="24"/>
              </w:rPr>
            </w:pPr>
          </w:p>
        </w:tc>
        <w:tc>
          <w:tcPr>
            <w:tcW w:w="38" w:type="pct"/>
            <w:tcBorders>
              <w:top w:val="nil"/>
              <w:left w:val="nil"/>
              <w:bottom w:val="nil"/>
              <w:right w:val="nil"/>
            </w:tcBorders>
          </w:tcPr>
          <w:p w14:paraId="57EE018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1156" w:type="pct"/>
            <w:gridSpan w:val="4"/>
            <w:tcBorders>
              <w:top w:val="nil"/>
              <w:left w:val="nil"/>
              <w:bottom w:val="nil"/>
              <w:right w:val="nil"/>
            </w:tcBorders>
            <w:shd w:val="clear" w:color="auto" w:fill="auto"/>
            <w:noWrap/>
            <w:vAlign w:val="center"/>
            <w:hideMark/>
          </w:tcPr>
          <w:p w14:paraId="60BC7E7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Factor Correlations</w:t>
            </w:r>
          </w:p>
        </w:tc>
      </w:tr>
      <w:tr w:rsidR="00E65DEE" w:rsidRPr="005E40ED" w14:paraId="286C9489" w14:textId="77777777" w:rsidTr="00C929B3">
        <w:trPr>
          <w:trHeight w:val="288"/>
        </w:trPr>
        <w:tc>
          <w:tcPr>
            <w:tcW w:w="395" w:type="pct"/>
            <w:tcBorders>
              <w:top w:val="nil"/>
              <w:left w:val="nil"/>
              <w:bottom w:val="nil"/>
              <w:right w:val="nil"/>
            </w:tcBorders>
            <w:shd w:val="clear" w:color="auto" w:fill="auto"/>
            <w:noWrap/>
            <w:vAlign w:val="center"/>
            <w:hideMark/>
          </w:tcPr>
          <w:p w14:paraId="7D9EEA8D"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Q5-9</w:t>
            </w:r>
          </w:p>
        </w:tc>
        <w:tc>
          <w:tcPr>
            <w:tcW w:w="297" w:type="pct"/>
            <w:tcBorders>
              <w:top w:val="nil"/>
              <w:left w:val="nil"/>
              <w:bottom w:val="nil"/>
              <w:right w:val="nil"/>
            </w:tcBorders>
            <w:shd w:val="clear" w:color="auto" w:fill="auto"/>
            <w:noWrap/>
            <w:vAlign w:val="center"/>
            <w:hideMark/>
          </w:tcPr>
          <w:p w14:paraId="5499223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2.61</w:t>
            </w:r>
          </w:p>
        </w:tc>
        <w:tc>
          <w:tcPr>
            <w:tcW w:w="297" w:type="pct"/>
            <w:tcBorders>
              <w:top w:val="nil"/>
              <w:left w:val="nil"/>
              <w:bottom w:val="nil"/>
              <w:right w:val="nil"/>
            </w:tcBorders>
            <w:shd w:val="clear" w:color="auto" w:fill="auto"/>
            <w:noWrap/>
            <w:vAlign w:val="center"/>
            <w:hideMark/>
          </w:tcPr>
          <w:p w14:paraId="11C2E06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1.00</w:t>
            </w:r>
          </w:p>
        </w:tc>
        <w:tc>
          <w:tcPr>
            <w:tcW w:w="297" w:type="pct"/>
            <w:tcBorders>
              <w:top w:val="nil"/>
              <w:left w:val="nil"/>
              <w:bottom w:val="nil"/>
              <w:right w:val="nil"/>
            </w:tcBorders>
            <w:shd w:val="clear" w:color="auto" w:fill="auto"/>
            <w:noWrap/>
            <w:vAlign w:val="center"/>
            <w:hideMark/>
          </w:tcPr>
          <w:p w14:paraId="7C28181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0.73</w:t>
            </w:r>
          </w:p>
        </w:tc>
        <w:tc>
          <w:tcPr>
            <w:tcW w:w="38" w:type="pct"/>
            <w:tcBorders>
              <w:top w:val="nil"/>
              <w:left w:val="nil"/>
              <w:bottom w:val="nil"/>
              <w:right w:val="nil"/>
            </w:tcBorders>
          </w:tcPr>
          <w:p w14:paraId="29307B6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43F9F00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667B55A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2491B83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554F9F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0.49</w:t>
            </w:r>
          </w:p>
        </w:tc>
        <w:tc>
          <w:tcPr>
            <w:tcW w:w="38" w:type="pct"/>
            <w:tcBorders>
              <w:top w:val="nil"/>
              <w:left w:val="nil"/>
              <w:bottom w:val="nil"/>
              <w:right w:val="nil"/>
            </w:tcBorders>
            <w:vAlign w:val="center"/>
          </w:tcPr>
          <w:p w14:paraId="28052B8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hideMark/>
          </w:tcPr>
          <w:p w14:paraId="6962B9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hideMark/>
          </w:tcPr>
          <w:p w14:paraId="0B86461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393B29F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hideMark/>
          </w:tcPr>
          <w:p w14:paraId="2DC57ACA"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0C04689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202DD84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19CDF634"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F1</w:t>
            </w:r>
          </w:p>
        </w:tc>
        <w:tc>
          <w:tcPr>
            <w:tcW w:w="289" w:type="pct"/>
            <w:tcBorders>
              <w:top w:val="nil"/>
              <w:left w:val="nil"/>
              <w:bottom w:val="nil"/>
              <w:right w:val="nil"/>
            </w:tcBorders>
            <w:shd w:val="clear" w:color="auto" w:fill="auto"/>
            <w:noWrap/>
            <w:vAlign w:val="center"/>
            <w:hideMark/>
          </w:tcPr>
          <w:p w14:paraId="0D6AF266"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5AE1EDC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r>
      <w:tr w:rsidR="00E65DEE" w:rsidRPr="005E40ED" w14:paraId="14946B37" w14:textId="77777777" w:rsidTr="00C929B3">
        <w:trPr>
          <w:trHeight w:val="288"/>
        </w:trPr>
        <w:tc>
          <w:tcPr>
            <w:tcW w:w="395" w:type="pct"/>
            <w:tcBorders>
              <w:top w:val="nil"/>
              <w:left w:val="nil"/>
              <w:bottom w:val="nil"/>
              <w:right w:val="nil"/>
            </w:tcBorders>
            <w:shd w:val="clear" w:color="auto" w:fill="auto"/>
            <w:noWrap/>
            <w:vAlign w:val="center"/>
            <w:hideMark/>
          </w:tcPr>
          <w:p w14:paraId="688B150C"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Q5-10</w:t>
            </w:r>
          </w:p>
        </w:tc>
        <w:tc>
          <w:tcPr>
            <w:tcW w:w="297" w:type="pct"/>
            <w:tcBorders>
              <w:top w:val="nil"/>
              <w:left w:val="nil"/>
              <w:bottom w:val="nil"/>
              <w:right w:val="nil"/>
            </w:tcBorders>
            <w:shd w:val="clear" w:color="auto" w:fill="auto"/>
            <w:noWrap/>
            <w:vAlign w:val="center"/>
            <w:hideMark/>
          </w:tcPr>
          <w:p w14:paraId="3AB35FE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2.62</w:t>
            </w:r>
          </w:p>
        </w:tc>
        <w:tc>
          <w:tcPr>
            <w:tcW w:w="297" w:type="pct"/>
            <w:tcBorders>
              <w:top w:val="nil"/>
              <w:left w:val="nil"/>
              <w:bottom w:val="nil"/>
              <w:right w:val="nil"/>
            </w:tcBorders>
            <w:shd w:val="clear" w:color="auto" w:fill="auto"/>
            <w:noWrap/>
            <w:vAlign w:val="center"/>
            <w:hideMark/>
          </w:tcPr>
          <w:p w14:paraId="0E73D686"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0.84</w:t>
            </w:r>
          </w:p>
        </w:tc>
        <w:tc>
          <w:tcPr>
            <w:tcW w:w="297" w:type="pct"/>
            <w:tcBorders>
              <w:top w:val="nil"/>
              <w:left w:val="nil"/>
              <w:bottom w:val="nil"/>
              <w:right w:val="nil"/>
            </w:tcBorders>
            <w:shd w:val="clear" w:color="auto" w:fill="auto"/>
            <w:noWrap/>
            <w:vAlign w:val="center"/>
            <w:hideMark/>
          </w:tcPr>
          <w:p w14:paraId="0CF99AD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0.61</w:t>
            </w:r>
          </w:p>
        </w:tc>
        <w:tc>
          <w:tcPr>
            <w:tcW w:w="38" w:type="pct"/>
            <w:tcBorders>
              <w:top w:val="nil"/>
              <w:left w:val="nil"/>
              <w:bottom w:val="nil"/>
              <w:right w:val="nil"/>
            </w:tcBorders>
          </w:tcPr>
          <w:p w14:paraId="5EB5DA8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18C941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091A925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tcPr>
          <w:p w14:paraId="5B6D1F3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nil"/>
              <w:right w:val="nil"/>
            </w:tcBorders>
            <w:shd w:val="clear" w:color="auto" w:fill="auto"/>
            <w:noWrap/>
            <w:vAlign w:val="center"/>
            <w:hideMark/>
          </w:tcPr>
          <w:p w14:paraId="0452B5B8"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0.36</w:t>
            </w:r>
          </w:p>
        </w:tc>
        <w:tc>
          <w:tcPr>
            <w:tcW w:w="38" w:type="pct"/>
            <w:tcBorders>
              <w:top w:val="nil"/>
              <w:left w:val="nil"/>
              <w:bottom w:val="nil"/>
              <w:right w:val="nil"/>
            </w:tcBorders>
            <w:vAlign w:val="center"/>
          </w:tcPr>
          <w:p w14:paraId="741208E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nil"/>
              <w:right w:val="nil"/>
            </w:tcBorders>
            <w:shd w:val="clear" w:color="auto" w:fill="auto"/>
            <w:noWrap/>
            <w:vAlign w:val="center"/>
          </w:tcPr>
          <w:p w14:paraId="72EC03B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nil"/>
              <w:right w:val="nil"/>
            </w:tcBorders>
            <w:shd w:val="clear" w:color="auto" w:fill="auto"/>
            <w:noWrap/>
            <w:vAlign w:val="center"/>
          </w:tcPr>
          <w:p w14:paraId="63588609"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561AE46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nil"/>
              <w:right w:val="nil"/>
            </w:tcBorders>
            <w:shd w:val="clear" w:color="auto" w:fill="auto"/>
            <w:noWrap/>
            <w:vAlign w:val="center"/>
          </w:tcPr>
          <w:p w14:paraId="60B93B2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nil"/>
              <w:right w:val="nil"/>
            </w:tcBorders>
          </w:tcPr>
          <w:p w14:paraId="3D1F2B0C"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tcPr>
          <w:p w14:paraId="6FC34A1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F2</w:t>
            </w:r>
          </w:p>
        </w:tc>
        <w:tc>
          <w:tcPr>
            <w:tcW w:w="289" w:type="pct"/>
            <w:tcBorders>
              <w:top w:val="nil"/>
              <w:left w:val="nil"/>
              <w:bottom w:val="nil"/>
              <w:right w:val="nil"/>
            </w:tcBorders>
            <w:shd w:val="clear" w:color="auto" w:fill="auto"/>
            <w:noWrap/>
            <w:vAlign w:val="center"/>
            <w:hideMark/>
          </w:tcPr>
          <w:p w14:paraId="31FD5EC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0.71</w:t>
            </w:r>
          </w:p>
        </w:tc>
        <w:tc>
          <w:tcPr>
            <w:tcW w:w="289" w:type="pct"/>
            <w:tcBorders>
              <w:top w:val="nil"/>
              <w:left w:val="nil"/>
              <w:bottom w:val="nil"/>
              <w:right w:val="nil"/>
            </w:tcBorders>
            <w:shd w:val="clear" w:color="auto" w:fill="auto"/>
            <w:noWrap/>
            <w:vAlign w:val="center"/>
            <w:hideMark/>
          </w:tcPr>
          <w:p w14:paraId="602A6BE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nil"/>
              <w:right w:val="nil"/>
            </w:tcBorders>
            <w:shd w:val="clear" w:color="auto" w:fill="auto"/>
            <w:noWrap/>
            <w:vAlign w:val="center"/>
            <w:hideMark/>
          </w:tcPr>
          <w:p w14:paraId="5679AAA5"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0C1E5D12" w14:textId="77777777" w:rsidTr="00C929B3">
        <w:trPr>
          <w:trHeight w:val="288"/>
        </w:trPr>
        <w:tc>
          <w:tcPr>
            <w:tcW w:w="395" w:type="pct"/>
            <w:tcBorders>
              <w:top w:val="nil"/>
              <w:left w:val="nil"/>
              <w:right w:val="nil"/>
            </w:tcBorders>
            <w:shd w:val="clear" w:color="auto" w:fill="auto"/>
            <w:noWrap/>
            <w:vAlign w:val="center"/>
            <w:hideMark/>
          </w:tcPr>
          <w:p w14:paraId="1CE1C658" w14:textId="77777777" w:rsidR="00E65DEE" w:rsidRPr="005E40ED" w:rsidRDefault="00E65DEE" w:rsidP="00D04310">
            <w:pPr>
              <w:widowControl/>
              <w:autoSpaceDE/>
              <w:autoSpaceDN/>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Q5-11</w:t>
            </w:r>
          </w:p>
        </w:tc>
        <w:tc>
          <w:tcPr>
            <w:tcW w:w="297" w:type="pct"/>
            <w:tcBorders>
              <w:top w:val="nil"/>
              <w:left w:val="nil"/>
              <w:right w:val="nil"/>
            </w:tcBorders>
            <w:shd w:val="clear" w:color="auto" w:fill="auto"/>
            <w:noWrap/>
            <w:vAlign w:val="center"/>
            <w:hideMark/>
          </w:tcPr>
          <w:p w14:paraId="1C82DBA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2.71</w:t>
            </w:r>
          </w:p>
        </w:tc>
        <w:tc>
          <w:tcPr>
            <w:tcW w:w="297" w:type="pct"/>
            <w:tcBorders>
              <w:top w:val="nil"/>
              <w:left w:val="nil"/>
              <w:right w:val="nil"/>
            </w:tcBorders>
            <w:shd w:val="clear" w:color="auto" w:fill="auto"/>
            <w:noWrap/>
            <w:vAlign w:val="center"/>
            <w:hideMark/>
          </w:tcPr>
          <w:p w14:paraId="6330C27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right w:val="nil"/>
            </w:tcBorders>
            <w:shd w:val="clear" w:color="auto" w:fill="auto"/>
            <w:noWrap/>
            <w:vAlign w:val="center"/>
            <w:hideMark/>
          </w:tcPr>
          <w:p w14:paraId="60A26A8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0.60</w:t>
            </w:r>
          </w:p>
        </w:tc>
        <w:tc>
          <w:tcPr>
            <w:tcW w:w="38" w:type="pct"/>
            <w:tcBorders>
              <w:top w:val="nil"/>
              <w:left w:val="nil"/>
              <w:right w:val="nil"/>
            </w:tcBorders>
          </w:tcPr>
          <w:p w14:paraId="51DCFE6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261894F4"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18171ED3"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tcPr>
          <w:p w14:paraId="4A06316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right w:val="nil"/>
            </w:tcBorders>
            <w:shd w:val="clear" w:color="auto" w:fill="auto"/>
            <w:noWrap/>
            <w:vAlign w:val="center"/>
            <w:hideMark/>
          </w:tcPr>
          <w:p w14:paraId="6AA1674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8" w:type="pct"/>
            <w:tcBorders>
              <w:top w:val="nil"/>
              <w:left w:val="nil"/>
              <w:right w:val="nil"/>
            </w:tcBorders>
            <w:vAlign w:val="center"/>
          </w:tcPr>
          <w:p w14:paraId="4D04C1A0"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right w:val="nil"/>
            </w:tcBorders>
            <w:shd w:val="clear" w:color="auto" w:fill="auto"/>
            <w:noWrap/>
            <w:vAlign w:val="center"/>
          </w:tcPr>
          <w:p w14:paraId="4A84E9FF"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right w:val="nil"/>
            </w:tcBorders>
            <w:shd w:val="clear" w:color="auto" w:fill="auto"/>
            <w:noWrap/>
            <w:vAlign w:val="center"/>
          </w:tcPr>
          <w:p w14:paraId="6811B16D"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09D0A1FB"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right w:val="nil"/>
            </w:tcBorders>
            <w:shd w:val="clear" w:color="auto" w:fill="auto"/>
            <w:noWrap/>
            <w:vAlign w:val="center"/>
          </w:tcPr>
          <w:p w14:paraId="23E2C59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right w:val="nil"/>
            </w:tcBorders>
          </w:tcPr>
          <w:p w14:paraId="4DC22C08"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right w:val="nil"/>
            </w:tcBorders>
            <w:shd w:val="clear" w:color="auto" w:fill="auto"/>
            <w:noWrap/>
            <w:vAlign w:val="center"/>
          </w:tcPr>
          <w:p w14:paraId="2D201F6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F3</w:t>
            </w:r>
          </w:p>
        </w:tc>
        <w:tc>
          <w:tcPr>
            <w:tcW w:w="289" w:type="pct"/>
            <w:tcBorders>
              <w:top w:val="nil"/>
              <w:left w:val="nil"/>
              <w:right w:val="nil"/>
            </w:tcBorders>
            <w:shd w:val="clear" w:color="auto" w:fill="auto"/>
            <w:noWrap/>
            <w:vAlign w:val="center"/>
            <w:hideMark/>
          </w:tcPr>
          <w:p w14:paraId="4460720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0.70</w:t>
            </w:r>
          </w:p>
        </w:tc>
        <w:tc>
          <w:tcPr>
            <w:tcW w:w="289" w:type="pct"/>
            <w:tcBorders>
              <w:top w:val="nil"/>
              <w:left w:val="nil"/>
              <w:right w:val="nil"/>
            </w:tcBorders>
            <w:shd w:val="clear" w:color="auto" w:fill="auto"/>
            <w:noWrap/>
            <w:vAlign w:val="center"/>
            <w:hideMark/>
          </w:tcPr>
          <w:p w14:paraId="430258D2"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0.63</w:t>
            </w:r>
          </w:p>
        </w:tc>
        <w:tc>
          <w:tcPr>
            <w:tcW w:w="289" w:type="pct"/>
            <w:tcBorders>
              <w:top w:val="nil"/>
              <w:left w:val="nil"/>
              <w:right w:val="nil"/>
            </w:tcBorders>
            <w:shd w:val="clear" w:color="auto" w:fill="auto"/>
            <w:noWrap/>
            <w:vAlign w:val="center"/>
            <w:hideMark/>
          </w:tcPr>
          <w:p w14:paraId="4C163C91"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r>
      <w:tr w:rsidR="00E65DEE" w:rsidRPr="005E40ED" w14:paraId="3DE3A26B" w14:textId="77777777" w:rsidTr="00C929B3">
        <w:trPr>
          <w:trHeight w:val="288"/>
        </w:trPr>
        <w:tc>
          <w:tcPr>
            <w:tcW w:w="395" w:type="pct"/>
            <w:tcBorders>
              <w:top w:val="nil"/>
              <w:left w:val="nil"/>
              <w:bottom w:val="single" w:sz="4" w:space="0" w:color="auto"/>
              <w:right w:val="nil"/>
            </w:tcBorders>
            <w:shd w:val="clear" w:color="auto" w:fill="auto"/>
            <w:noWrap/>
            <w:vAlign w:val="center"/>
            <w:hideMark/>
          </w:tcPr>
          <w:p w14:paraId="03E53F94" w14:textId="77777777" w:rsidR="00E65DEE" w:rsidRPr="005E40ED" w:rsidRDefault="00E65DEE" w:rsidP="00D04310">
            <w:pPr>
              <w:widowControl/>
              <w:autoSpaceDE/>
              <w:autoSpaceDN/>
              <w:rPr>
                <w:rFonts w:ascii="Times New Roman" w:eastAsia="Times New Roman" w:hAnsi="Times New Roman" w:cs="Times New Roman"/>
                <w:b/>
                <w:bCs/>
                <w:color w:val="000000"/>
                <w:sz w:val="24"/>
                <w:szCs w:val="24"/>
              </w:rPr>
            </w:pPr>
            <w:r w:rsidRPr="005E40ED">
              <w:rPr>
                <w:rFonts w:ascii="Times New Roman" w:eastAsia="Times New Roman" w:hAnsi="Times New Roman" w:cs="Times New Roman"/>
                <w:b/>
                <w:bCs/>
                <w:color w:val="000000"/>
                <w:sz w:val="24"/>
                <w:szCs w:val="24"/>
              </w:rPr>
              <w:t>Q5-12</w:t>
            </w:r>
          </w:p>
        </w:tc>
        <w:tc>
          <w:tcPr>
            <w:tcW w:w="297" w:type="pct"/>
            <w:tcBorders>
              <w:top w:val="nil"/>
              <w:left w:val="nil"/>
              <w:bottom w:val="single" w:sz="4" w:space="0" w:color="auto"/>
              <w:right w:val="nil"/>
            </w:tcBorders>
            <w:shd w:val="clear" w:color="auto" w:fill="auto"/>
            <w:noWrap/>
            <w:vAlign w:val="center"/>
            <w:hideMark/>
          </w:tcPr>
          <w:p w14:paraId="0CC4C18C"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2.88</w:t>
            </w:r>
          </w:p>
        </w:tc>
        <w:tc>
          <w:tcPr>
            <w:tcW w:w="297" w:type="pct"/>
            <w:tcBorders>
              <w:top w:val="nil"/>
              <w:left w:val="nil"/>
              <w:bottom w:val="single" w:sz="4" w:space="0" w:color="auto"/>
              <w:right w:val="nil"/>
            </w:tcBorders>
            <w:shd w:val="clear" w:color="auto" w:fill="auto"/>
            <w:noWrap/>
            <w:vAlign w:val="center"/>
            <w:hideMark/>
          </w:tcPr>
          <w:p w14:paraId="7341D4D9"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0.95</w:t>
            </w:r>
          </w:p>
        </w:tc>
        <w:tc>
          <w:tcPr>
            <w:tcW w:w="297" w:type="pct"/>
            <w:tcBorders>
              <w:top w:val="nil"/>
              <w:left w:val="nil"/>
              <w:bottom w:val="single" w:sz="4" w:space="0" w:color="auto"/>
              <w:right w:val="nil"/>
            </w:tcBorders>
            <w:shd w:val="clear" w:color="auto" w:fill="auto"/>
            <w:noWrap/>
            <w:vAlign w:val="center"/>
            <w:hideMark/>
          </w:tcPr>
          <w:p w14:paraId="3F8F837D"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0.65</w:t>
            </w:r>
          </w:p>
        </w:tc>
        <w:tc>
          <w:tcPr>
            <w:tcW w:w="38" w:type="pct"/>
            <w:tcBorders>
              <w:top w:val="nil"/>
              <w:left w:val="nil"/>
              <w:bottom w:val="single" w:sz="4" w:space="0" w:color="auto"/>
              <w:right w:val="nil"/>
            </w:tcBorders>
          </w:tcPr>
          <w:p w14:paraId="7FB43995"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40120DE7"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0FAC2BAA"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tcPr>
          <w:p w14:paraId="5B13DCF1"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89" w:type="pct"/>
            <w:tcBorders>
              <w:top w:val="nil"/>
              <w:left w:val="nil"/>
              <w:bottom w:val="single" w:sz="4" w:space="0" w:color="auto"/>
              <w:right w:val="nil"/>
            </w:tcBorders>
            <w:shd w:val="clear" w:color="auto" w:fill="auto"/>
            <w:noWrap/>
            <w:vAlign w:val="center"/>
            <w:hideMark/>
          </w:tcPr>
          <w:p w14:paraId="240FEEA2"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r w:rsidRPr="005E40ED">
              <w:rPr>
                <w:rFonts w:ascii="Times New Roman" w:eastAsia="Times New Roman" w:hAnsi="Times New Roman" w:cs="Times New Roman"/>
                <w:color w:val="000000"/>
                <w:sz w:val="24"/>
                <w:szCs w:val="24"/>
              </w:rPr>
              <w:t>0.40</w:t>
            </w:r>
          </w:p>
        </w:tc>
        <w:tc>
          <w:tcPr>
            <w:tcW w:w="38" w:type="pct"/>
            <w:tcBorders>
              <w:top w:val="nil"/>
              <w:left w:val="nil"/>
              <w:bottom w:val="single" w:sz="4" w:space="0" w:color="auto"/>
              <w:right w:val="nil"/>
            </w:tcBorders>
            <w:vAlign w:val="center"/>
          </w:tcPr>
          <w:p w14:paraId="1242719B"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395" w:type="pct"/>
            <w:tcBorders>
              <w:top w:val="nil"/>
              <w:left w:val="nil"/>
              <w:bottom w:val="single" w:sz="4" w:space="0" w:color="auto"/>
              <w:right w:val="nil"/>
            </w:tcBorders>
            <w:shd w:val="clear" w:color="auto" w:fill="auto"/>
            <w:noWrap/>
            <w:vAlign w:val="center"/>
          </w:tcPr>
          <w:p w14:paraId="1A0CF5FE" w14:textId="77777777" w:rsidR="00E65DEE" w:rsidRPr="005E40ED" w:rsidRDefault="00E65DEE" w:rsidP="00D04310">
            <w:pPr>
              <w:widowControl/>
              <w:autoSpaceDE/>
              <w:autoSpaceDN/>
              <w:jc w:val="right"/>
              <w:rPr>
                <w:rFonts w:ascii="Times New Roman" w:eastAsia="Times New Roman" w:hAnsi="Times New Roman" w:cs="Times New Roman"/>
                <w:color w:val="000000"/>
                <w:sz w:val="24"/>
                <w:szCs w:val="24"/>
              </w:rPr>
            </w:pPr>
          </w:p>
        </w:tc>
        <w:tc>
          <w:tcPr>
            <w:tcW w:w="297" w:type="pct"/>
            <w:tcBorders>
              <w:top w:val="nil"/>
              <w:left w:val="nil"/>
              <w:bottom w:val="single" w:sz="4" w:space="0" w:color="auto"/>
              <w:right w:val="nil"/>
            </w:tcBorders>
            <w:shd w:val="clear" w:color="auto" w:fill="auto"/>
            <w:noWrap/>
            <w:vAlign w:val="center"/>
          </w:tcPr>
          <w:p w14:paraId="7E45CA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568860B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97" w:type="pct"/>
            <w:tcBorders>
              <w:top w:val="nil"/>
              <w:left w:val="nil"/>
              <w:bottom w:val="single" w:sz="4" w:space="0" w:color="auto"/>
              <w:right w:val="nil"/>
            </w:tcBorders>
            <w:shd w:val="clear" w:color="auto" w:fill="auto"/>
            <w:noWrap/>
            <w:vAlign w:val="center"/>
          </w:tcPr>
          <w:p w14:paraId="48F21CA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38" w:type="pct"/>
            <w:tcBorders>
              <w:top w:val="nil"/>
              <w:left w:val="nil"/>
              <w:bottom w:val="single" w:sz="4" w:space="0" w:color="auto"/>
              <w:right w:val="nil"/>
            </w:tcBorders>
          </w:tcPr>
          <w:p w14:paraId="0B40F40E"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p>
        </w:tc>
        <w:tc>
          <w:tcPr>
            <w:tcW w:w="289" w:type="pct"/>
            <w:tcBorders>
              <w:top w:val="nil"/>
              <w:left w:val="nil"/>
              <w:bottom w:val="single" w:sz="4" w:space="0" w:color="auto"/>
              <w:right w:val="nil"/>
            </w:tcBorders>
            <w:shd w:val="clear" w:color="auto" w:fill="auto"/>
            <w:noWrap/>
            <w:vAlign w:val="center"/>
          </w:tcPr>
          <w:p w14:paraId="55DF6CF7"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F4</w:t>
            </w:r>
          </w:p>
        </w:tc>
        <w:tc>
          <w:tcPr>
            <w:tcW w:w="289" w:type="pct"/>
            <w:tcBorders>
              <w:top w:val="nil"/>
              <w:left w:val="nil"/>
              <w:bottom w:val="single" w:sz="4" w:space="0" w:color="auto"/>
              <w:right w:val="nil"/>
            </w:tcBorders>
            <w:shd w:val="clear" w:color="auto" w:fill="auto"/>
            <w:noWrap/>
            <w:vAlign w:val="center"/>
          </w:tcPr>
          <w:p w14:paraId="77641C3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0.66</w:t>
            </w:r>
          </w:p>
        </w:tc>
        <w:tc>
          <w:tcPr>
            <w:tcW w:w="289" w:type="pct"/>
            <w:tcBorders>
              <w:top w:val="nil"/>
              <w:left w:val="nil"/>
              <w:bottom w:val="single" w:sz="4" w:space="0" w:color="auto"/>
              <w:right w:val="nil"/>
            </w:tcBorders>
            <w:shd w:val="clear" w:color="auto" w:fill="auto"/>
            <w:noWrap/>
            <w:vAlign w:val="center"/>
          </w:tcPr>
          <w:p w14:paraId="569A632F"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0.60</w:t>
            </w:r>
          </w:p>
        </w:tc>
        <w:tc>
          <w:tcPr>
            <w:tcW w:w="289" w:type="pct"/>
            <w:tcBorders>
              <w:top w:val="nil"/>
              <w:left w:val="nil"/>
              <w:bottom w:val="single" w:sz="4" w:space="0" w:color="auto"/>
              <w:right w:val="nil"/>
            </w:tcBorders>
            <w:shd w:val="clear" w:color="auto" w:fill="auto"/>
            <w:noWrap/>
            <w:vAlign w:val="center"/>
          </w:tcPr>
          <w:p w14:paraId="7BDBE4C0" w14:textId="77777777" w:rsidR="00E65DEE" w:rsidRPr="005E40ED" w:rsidRDefault="00E65DEE" w:rsidP="00D04310">
            <w:pPr>
              <w:widowControl/>
              <w:autoSpaceDE/>
              <w:autoSpaceDN/>
              <w:jc w:val="right"/>
              <w:rPr>
                <w:rFonts w:ascii="Times New Roman" w:eastAsia="Times New Roman" w:hAnsi="Times New Roman" w:cs="Times New Roman"/>
                <w:sz w:val="24"/>
                <w:szCs w:val="24"/>
              </w:rPr>
            </w:pPr>
            <w:r w:rsidRPr="005E40ED">
              <w:rPr>
                <w:rFonts w:ascii="Times New Roman" w:eastAsia="Times New Roman" w:hAnsi="Times New Roman" w:cs="Times New Roman"/>
                <w:sz w:val="24"/>
                <w:szCs w:val="24"/>
              </w:rPr>
              <w:t>0.69</w:t>
            </w:r>
          </w:p>
        </w:tc>
      </w:tr>
    </w:tbl>
    <w:p w14:paraId="44524F19" w14:textId="6F9C0FFC" w:rsidR="00E65DEE" w:rsidRPr="00C36ED2" w:rsidRDefault="00E65DEE" w:rsidP="24D95891">
      <w:pPr>
        <w:pStyle w:val="BodyText"/>
        <w:contextualSpacing/>
        <w:rPr>
          <w:rFonts w:ascii="Times New Roman" w:hAnsi="Times New Roman" w:cs="Times New Roman"/>
          <w:w w:val="105"/>
          <w:sz w:val="22"/>
          <w:szCs w:val="22"/>
        </w:rPr>
      </w:pPr>
      <w:r w:rsidRPr="00C36ED2">
        <w:rPr>
          <w:rFonts w:ascii="Times New Roman" w:hAnsi="Times New Roman" w:cs="Times New Roman"/>
          <w:i/>
          <w:iCs/>
          <w:w w:val="105"/>
          <w:sz w:val="22"/>
          <w:szCs w:val="22"/>
        </w:rPr>
        <w:t>Note.</w:t>
      </w:r>
      <w:r w:rsidRPr="00C36ED2">
        <w:rPr>
          <w:rFonts w:ascii="Times New Roman" w:hAnsi="Times New Roman" w:cs="Times New Roman"/>
          <w:w w:val="105"/>
          <w:sz w:val="22"/>
          <w:szCs w:val="22"/>
        </w:rPr>
        <w:t xml:space="preserve"> Factor loadings less than 0.30 are</w:t>
      </w:r>
      <w:r w:rsidR="00814CF2" w:rsidRPr="00C36ED2">
        <w:rPr>
          <w:rFonts w:ascii="Times New Roman" w:hAnsi="Times New Roman" w:cs="Times New Roman"/>
          <w:w w:val="105"/>
          <w:sz w:val="22"/>
          <w:szCs w:val="22"/>
        </w:rPr>
        <w:t xml:space="preserve"> omitted</w:t>
      </w:r>
      <w:r w:rsidRPr="00C36ED2">
        <w:rPr>
          <w:rFonts w:ascii="Times New Roman" w:hAnsi="Times New Roman" w:cs="Times New Roman"/>
          <w:w w:val="105"/>
          <w:sz w:val="22"/>
          <w:szCs w:val="22"/>
        </w:rPr>
        <w:t xml:space="preserve">. Bolded items were retained for expert review two and CFA. M = item mean (item difficulty), SD = item standard deviation, </w:t>
      </w:r>
      <w:proofErr w:type="spellStart"/>
      <w:r w:rsidRPr="00C36ED2">
        <w:rPr>
          <w:rFonts w:ascii="Times New Roman" w:hAnsi="Times New Roman" w:cs="Times New Roman"/>
          <w:w w:val="105"/>
          <w:sz w:val="22"/>
          <w:szCs w:val="22"/>
        </w:rPr>
        <w:t>ITCc</w:t>
      </w:r>
      <w:proofErr w:type="spellEnd"/>
      <w:r w:rsidRPr="00C36ED2">
        <w:rPr>
          <w:rFonts w:ascii="Times New Roman" w:hAnsi="Times New Roman" w:cs="Times New Roman"/>
          <w:w w:val="105"/>
          <w:sz w:val="22"/>
          <w:szCs w:val="22"/>
        </w:rPr>
        <w:t xml:space="preserve"> = item to total correlation without item included for hypothesized item grouping (e.g., items Q4-x, Q5-x, etc. were item groups); and F1-F4 = extracted factor with standardized factor loading.</w:t>
      </w:r>
    </w:p>
    <w:p w14:paraId="511E1C13" w14:textId="77777777" w:rsidR="005B21B0" w:rsidRPr="005E40ED" w:rsidRDefault="005B21B0" w:rsidP="24D95891">
      <w:pPr>
        <w:pStyle w:val="BodyText"/>
        <w:contextualSpacing/>
        <w:rPr>
          <w:rFonts w:ascii="Times New Roman" w:hAnsi="Times New Roman" w:cs="Times New Roman"/>
          <w:w w:val="105"/>
        </w:rPr>
      </w:pPr>
    </w:p>
    <w:p w14:paraId="4CDD4E37" w14:textId="634CAF3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 xml:space="preserve">above 0.3 on any factor, (2) the item loaded on more than one factor, (3) the item grouped with an unexpected set of items, and/or (4) the item content was vague. After applying these criteria, the items bolded in Table 1 were retained for use in the second content expert review and CFA. </w:t>
      </w:r>
      <w:r w:rsidRPr="005E40ED">
        <w:rPr>
          <w:rFonts w:ascii="Times New Roman" w:hAnsi="Times New Roman" w:cs="Times New Roman"/>
        </w:rPr>
        <w:lastRenderedPageBreak/>
        <w:t>Items Q5-1 and Q6-11 satisfied one or more of the exclusion criteria but were retained for further analyses due to item content being deemed necessary to adequately cover the construct domains of interest.</w:t>
      </w:r>
    </w:p>
    <w:p w14:paraId="23428B90" w14:textId="18741EDA" w:rsidR="00003E2E" w:rsidRDefault="0041393A" w:rsidP="00C36ED2">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The feedback from the second content review was combined with the statistical evidence from the EFA to develop the four</w:t>
      </w:r>
      <w:r w:rsidR="005B21B0" w:rsidRPr="005E40ED">
        <w:rPr>
          <w:rFonts w:ascii="Times New Roman" w:hAnsi="Times New Roman" w:cs="Times New Roman"/>
        </w:rPr>
        <w:t>-</w:t>
      </w:r>
      <w:r w:rsidRPr="005E40ED">
        <w:rPr>
          <w:rFonts w:ascii="Times New Roman" w:hAnsi="Times New Roman" w:cs="Times New Roman"/>
        </w:rPr>
        <w:t xml:space="preserve">factor CFA model shown in Figure 1a. The estimated model did not fit these data well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659</m:t>
            </m:r>
          </m:e>
        </m:d>
        <m:r>
          <w:rPr>
            <w:rFonts w:ascii="Cambria Math" w:hAnsi="Cambria Math" w:cs="Times New Roman"/>
          </w:rPr>
          <m:t>=1448.6, p&lt; .001,</m:t>
        </m:r>
        <m:r>
          <m:rPr>
            <m:nor/>
          </m:rPr>
          <w:rPr>
            <w:rFonts w:ascii="Times New Roman" w:hAnsi="Times New Roman" w:cs="Times New Roman"/>
            <w:bCs/>
          </w:rPr>
          <m:t xml:space="preserve"> CFI</m:t>
        </m:r>
        <m:r>
          <w:rPr>
            <w:rFonts w:ascii="Cambria Math" w:hAnsi="Cambria Math" w:cs="Times New Roman"/>
          </w:rPr>
          <m:t xml:space="preserve">=0.84,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=0.08)</m:t>
        </m:r>
      </m:oMath>
      <w:r w:rsidRPr="005E40ED">
        <w:rPr>
          <w:rFonts w:ascii="Times New Roman" w:hAnsi="Times New Roman" w:cs="Times New Roman"/>
        </w:rPr>
        <w:t xml:space="preserve">. We </w:t>
      </w:r>
      <w:r w:rsidR="005B21B0" w:rsidRPr="005E40ED">
        <w:rPr>
          <w:rFonts w:ascii="Times New Roman" w:hAnsi="Times New Roman" w:cs="Times New Roman"/>
        </w:rPr>
        <w:t>investigated</w:t>
      </w:r>
      <w:r w:rsidRPr="005E40ED">
        <w:rPr>
          <w:rFonts w:ascii="Times New Roman" w:hAnsi="Times New Roman" w:cs="Times New Roman"/>
        </w:rPr>
        <w:t xml:space="preserve"> potential sources of misfit using residuals (</w:t>
      </w:r>
      <w:proofErr w:type="spellStart"/>
      <w:r w:rsidRPr="005E40ED">
        <w:rPr>
          <w:rFonts w:ascii="Times New Roman" w:hAnsi="Times New Roman" w:cs="Times New Roman"/>
        </w:rPr>
        <w:t>Maydeu</w:t>
      </w:r>
      <w:proofErr w:type="spellEnd"/>
      <w:r w:rsidRPr="005E40ED">
        <w:rPr>
          <w:rFonts w:ascii="Times New Roman" w:hAnsi="Times New Roman" w:cs="Times New Roman"/>
        </w:rPr>
        <w:t>-Olivares &amp; Shi, 2017), modification indices (</w:t>
      </w:r>
      <w:proofErr w:type="spellStart"/>
      <w:r w:rsidRPr="005E40ED">
        <w:rPr>
          <w:rFonts w:ascii="Times New Roman" w:hAnsi="Times New Roman" w:cs="Times New Roman"/>
        </w:rPr>
        <w:t>Sörbom</w:t>
      </w:r>
      <w:proofErr w:type="spellEnd"/>
      <w:r w:rsidRPr="005E40ED">
        <w:rPr>
          <w:rFonts w:ascii="Times New Roman" w:hAnsi="Times New Roman" w:cs="Times New Roman"/>
        </w:rPr>
        <w:t xml:space="preserve">, 1989), and ROPE probability approximations </w:t>
      </w:r>
      <w:r w:rsidR="00970DD3" w:rsidRPr="005E40ED">
        <w:rPr>
          <w:rFonts w:ascii="Times New Roman" w:hAnsi="Times New Roman" w:cs="Times New Roman"/>
        </w:rPr>
        <w:t xml:space="preserve">(REMOVED FOR PEER REVIEW). </w:t>
      </w:r>
      <w:r w:rsidRPr="005E40ED">
        <w:rPr>
          <w:rFonts w:ascii="Times New Roman" w:hAnsi="Times New Roman" w:cs="Times New Roman"/>
        </w:rPr>
        <w:t xml:space="preserve">Using the statistical evidence from these local fit methods and the suggestions from content experts on which items were potentially overlapping in meaning, we removed Q4-1, Q4-2, Q4-8, Q4-10, Q4-16, Q4-17, Q5-4, Q5-8, Q6-1, Q6-3, Q6-4, Q7-12, and </w:t>
      </w:r>
      <w:r w:rsidR="005E40ED" w:rsidRPr="005E40ED">
        <w:rPr>
          <w:rFonts w:ascii="Times New Roman" w:hAnsi="Times New Roman" w:cs="Times New Roman"/>
        </w:rPr>
        <w:t xml:space="preserve">Q7-13. </w:t>
      </w:r>
      <w:r w:rsidR="008E5645">
        <w:rPr>
          <w:rFonts w:ascii="Times New Roman" w:hAnsi="Times New Roman" w:cs="Times New Roman"/>
        </w:rPr>
        <w:t xml:space="preserve">Additionally, the proposed model underestimated the relationship between Q4-3 and Q4-4; items that both contain the word “effective” likely led to the high correlation between the item responses. We added a residual covariance to </w:t>
      </w:r>
      <w:r w:rsidR="00003E2E">
        <w:rPr>
          <w:rFonts w:ascii="Times New Roman" w:hAnsi="Times New Roman" w:cs="Times New Roman"/>
        </w:rPr>
        <w:t xml:space="preserve">account for this similarity in wording. Other residual covariances were identified similarly, and were only retained in the final model if the within factor item wording was similar (i.e., an item wording method effect; Horan, DiStefano &amp; Molt, 2003). Item Q5-12 (“encourages individualized assessment”) was identified as potentially cross-loading on the Interaction and Engagement factors, and Q6-11 (“facilitates student interaction with course content”) was identified as potentially cross-loading with Engagement, Interaction, and Student-Centered factors. The potential need for cross-loadings indicates that these items were correlated with responses to many items on other factors, and we interpreted this as respondents seeing these items as important in all aspects of learning. We decided not to modify these items given that </w:t>
      </w:r>
    </w:p>
    <w:p w14:paraId="61D22370" w14:textId="63ED90BA" w:rsidR="00CB1A3D" w:rsidRPr="005E40ED" w:rsidRDefault="00D04310" w:rsidP="00E65DEE">
      <w:pPr>
        <w:pStyle w:val="BodyText"/>
        <w:spacing w:line="480" w:lineRule="auto"/>
        <w:contextualSpacing/>
        <w:rPr>
          <w:rFonts w:ascii="Times New Roman" w:hAnsi="Times New Roman" w:cs="Times New Roman"/>
          <w:i/>
        </w:rPr>
      </w:pPr>
      <w:r w:rsidRPr="005E40ED">
        <w:rPr>
          <w:rFonts w:ascii="Times New Roman" w:hAnsi="Times New Roman" w:cs="Times New Roman"/>
          <w:i/>
          <w:noProof/>
        </w:rPr>
        <w:lastRenderedPageBreak/>
        <w:drawing>
          <wp:inline distT="0" distB="0" distL="0" distR="0" wp14:anchorId="495EFBC3" wp14:editId="28276928">
            <wp:extent cx="2880360" cy="3704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360" cy="3704463"/>
                    </a:xfrm>
                    <a:prstGeom prst="rect">
                      <a:avLst/>
                    </a:prstGeom>
                  </pic:spPr>
                </pic:pic>
              </a:graphicData>
            </a:graphic>
          </wp:inline>
        </w:drawing>
      </w:r>
      <w:r w:rsidR="00E65DEE" w:rsidRPr="005E40ED">
        <w:rPr>
          <w:rFonts w:ascii="Times New Roman" w:hAnsi="Times New Roman" w:cs="Times New Roman"/>
          <w:i/>
        </w:rPr>
        <w:t xml:space="preserve">                        </w:t>
      </w:r>
      <w:r w:rsidR="00CB1A3D">
        <w:rPr>
          <w:rFonts w:ascii="Times New Roman" w:hAnsi="Times New Roman" w:cs="Times New Roman"/>
          <w:i/>
          <w:noProof/>
        </w:rPr>
        <w:drawing>
          <wp:inline distT="0" distB="0" distL="0" distR="0" wp14:anchorId="35E8714F" wp14:editId="75FA8D2B">
            <wp:extent cx="2117979"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979" cy="3703320"/>
                    </a:xfrm>
                    <a:prstGeom prst="rect">
                      <a:avLst/>
                    </a:prstGeom>
                  </pic:spPr>
                </pic:pic>
              </a:graphicData>
            </a:graphic>
          </wp:inline>
        </w:drawing>
      </w:r>
    </w:p>
    <w:p w14:paraId="5CD1C16A" w14:textId="77777777" w:rsidR="00E65DEE" w:rsidRPr="005E40ED" w:rsidRDefault="00E65DEE" w:rsidP="00E65DEE">
      <w:pPr>
        <w:pStyle w:val="BodyText"/>
        <w:numPr>
          <w:ilvl w:val="0"/>
          <w:numId w:val="6"/>
        </w:numPr>
        <w:spacing w:line="480" w:lineRule="auto"/>
        <w:contextualSpacing/>
        <w:jc w:val="both"/>
        <w:rPr>
          <w:rFonts w:ascii="Times New Roman" w:hAnsi="Times New Roman" w:cs="Times New Roman"/>
          <w:i/>
        </w:rPr>
      </w:pPr>
      <w:r w:rsidRPr="005E40ED">
        <w:rPr>
          <w:rFonts w:ascii="Times New Roman" w:hAnsi="Times New Roman" w:cs="Times New Roman"/>
          <w:i/>
        </w:rPr>
        <w:t>Initial CFA Model</w:t>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r>
      <w:r w:rsidRPr="005E40ED">
        <w:rPr>
          <w:rFonts w:ascii="Times New Roman" w:hAnsi="Times New Roman" w:cs="Times New Roman"/>
          <w:i/>
        </w:rPr>
        <w:tab/>
        <w:t>(b) Modified CFA Model</w:t>
      </w:r>
    </w:p>
    <w:p w14:paraId="596D7E55" w14:textId="39664522" w:rsidR="0041393A" w:rsidRPr="005E40ED" w:rsidRDefault="00E65DEE" w:rsidP="0041393A">
      <w:pPr>
        <w:pStyle w:val="BodyText"/>
        <w:spacing w:line="480" w:lineRule="auto"/>
        <w:contextualSpacing/>
        <w:rPr>
          <w:rFonts w:ascii="Times New Roman" w:hAnsi="Times New Roman" w:cs="Times New Roman"/>
          <w:iCs/>
        </w:rPr>
      </w:pPr>
      <w:r w:rsidRPr="005E40ED">
        <w:rPr>
          <w:rFonts w:ascii="Times New Roman" w:hAnsi="Times New Roman" w:cs="Times New Roman"/>
          <w:iCs/>
        </w:rPr>
        <w:t>Figure 1</w:t>
      </w:r>
      <w:r w:rsidRPr="005E40ED">
        <w:rPr>
          <w:rFonts w:ascii="Times New Roman" w:hAnsi="Times New Roman" w:cs="Times New Roman"/>
          <w:i/>
        </w:rPr>
        <w:t xml:space="preserve">. Proposed and modified CFA model for POOLS </w:t>
      </w:r>
    </w:p>
    <w:p w14:paraId="5D0223C2" w14:textId="3622B560" w:rsidR="00273A21" w:rsidRDefault="00273A21" w:rsidP="00C36ED2">
      <w:pPr>
        <w:pStyle w:val="BodyText"/>
        <w:spacing w:line="480" w:lineRule="auto"/>
        <w:contextualSpacing/>
        <w:rPr>
          <w:rFonts w:ascii="Times New Roman" w:hAnsi="Times New Roman" w:cs="Times New Roman"/>
        </w:rPr>
      </w:pPr>
      <w:r>
        <w:rPr>
          <w:rFonts w:ascii="Times New Roman" w:hAnsi="Times New Roman" w:cs="Times New Roman"/>
        </w:rPr>
        <w:t>experts suggested these items were most appropriate for measuring the factor originally indicated. Additional information for</w:t>
      </w:r>
      <w:r w:rsidRPr="005E40ED">
        <w:rPr>
          <w:rFonts w:ascii="Times New Roman" w:hAnsi="Times New Roman" w:cs="Times New Roman"/>
        </w:rPr>
        <w:t xml:space="preserve"> </w:t>
      </w:r>
      <w:r>
        <w:rPr>
          <w:rFonts w:ascii="Times New Roman" w:hAnsi="Times New Roman" w:cs="Times New Roman"/>
        </w:rPr>
        <w:t>all modifications and the supporting technical details are</w:t>
      </w:r>
      <w:r w:rsidRPr="005E40ED">
        <w:rPr>
          <w:rFonts w:ascii="Times New Roman" w:hAnsi="Times New Roman" w:cs="Times New Roman"/>
        </w:rPr>
        <w:t xml:space="preserve"> provided in our supplemental material but removed here for brevity. The modified factor model is shown in Figure 1b.</w:t>
      </w:r>
    </w:p>
    <w:p w14:paraId="7FFC2AB8" w14:textId="0C791290" w:rsidR="0041393A" w:rsidRDefault="0041393A" w:rsidP="00C45850">
      <w:pPr>
        <w:pStyle w:val="BodyText"/>
        <w:spacing w:line="480" w:lineRule="auto"/>
        <w:ind w:firstLine="720"/>
        <w:contextualSpacing/>
        <w:rPr>
          <w:rFonts w:ascii="Times New Roman" w:hAnsi="Times New Roman" w:cs="Times New Roman"/>
        </w:rPr>
      </w:pPr>
      <w:r w:rsidRPr="005E40ED">
        <w:rPr>
          <w:rFonts w:ascii="Times New Roman" w:hAnsi="Times New Roman" w:cs="Times New Roman"/>
        </w:rPr>
        <w:t xml:space="preserve">The results of estimating the final model shown in Figure 1b are reported in Table 2. We found that this reduced model </w:t>
      </w:r>
      <w:r w:rsidR="00B35F51">
        <w:rPr>
          <w:rFonts w:ascii="Times New Roman" w:hAnsi="Times New Roman" w:cs="Times New Roman"/>
        </w:rPr>
        <w:t>fits these data better</w:t>
      </w:r>
      <w:r w:rsidRPr="005E40ED">
        <w:rPr>
          <w:rFonts w:ascii="Times New Roman" w:hAnsi="Times New Roman" w:cs="Times New Roman"/>
        </w:rPr>
        <w:t xml:space="preserve"> </w:t>
      </w:r>
      <m:oMath>
        <m:r>
          <w:rPr>
            <w:rFonts w:ascii="Cambria Math" w:hAnsi="Cambria Math" w:cs="Times New Roman"/>
          </w:rPr>
          <m:t>(</m:t>
        </m:r>
        <m:sSup>
          <m:sSupPr>
            <m:ctrlPr>
              <w:rPr>
                <w:rFonts w:ascii="Cambria Math" w:hAnsi="Cambria Math" w:cs="Times New Roman"/>
                <w:bCs/>
                <w:i/>
              </w:rPr>
            </m:ctrlPr>
          </m:sSupPr>
          <m:e>
            <m:r>
              <m:rPr>
                <m:sty m:val="p"/>
              </m:rPr>
              <w:rPr>
                <w:rFonts w:ascii="Cambria Math" w:hAnsi="Cambria Math" w:cs="Times New Roman"/>
              </w:rPr>
              <m:t>χ</m:t>
            </m:r>
            <m:ctrlPr>
              <w:rPr>
                <w:rFonts w:ascii="Cambria Math" w:hAnsi="Cambria Math" w:cs="Times New Roman"/>
                <w:bCs/>
              </w:rPr>
            </m:ctrlPr>
          </m:e>
          <m:sup>
            <m:r>
              <w:rPr>
                <w:rFonts w:ascii="Cambria Math" w:hAnsi="Cambria Math" w:cs="Times New Roman"/>
              </w:rPr>
              <m:t>2</m:t>
            </m:r>
          </m:sup>
        </m:sSup>
        <m:d>
          <m:dPr>
            <m:ctrlPr>
              <w:rPr>
                <w:rFonts w:ascii="Cambria Math" w:hAnsi="Cambria Math" w:cs="Times New Roman"/>
                <w:bCs/>
                <w:i/>
              </w:rPr>
            </m:ctrlPr>
          </m:dPr>
          <m:e>
            <m:r>
              <w:rPr>
                <w:rFonts w:ascii="Cambria Math" w:hAnsi="Cambria Math" w:cs="Times New Roman"/>
              </w:rPr>
              <m:t>264</m:t>
            </m:r>
          </m:e>
        </m:d>
        <m:r>
          <w:rPr>
            <w:rFonts w:ascii="Cambria Math" w:hAnsi="Cambria Math" w:cs="Times New Roman"/>
          </w:rPr>
          <m:t>=540.6, p&lt; .001,</m:t>
        </m:r>
        <m:r>
          <m:rPr>
            <m:nor/>
          </m:rPr>
          <w:rPr>
            <w:rFonts w:ascii="Times New Roman" w:hAnsi="Times New Roman" w:cs="Times New Roman"/>
            <w:bCs/>
          </w:rPr>
          <m:t xml:space="preserve"> CFI</m:t>
        </m:r>
        <m:r>
          <w:rPr>
            <w:rFonts w:ascii="Cambria Math" w:hAnsi="Cambria Math" w:cs="Times New Roman"/>
          </w:rPr>
          <m:t xml:space="preserve">=0.90, </m:t>
        </m:r>
        <m:r>
          <m:rPr>
            <m:nor/>
          </m:rPr>
          <w:rPr>
            <w:rFonts w:ascii="Times New Roman" w:hAnsi="Times New Roman" w:cs="Times New Roman"/>
            <w:bCs/>
          </w:rPr>
          <m:t>RMSEA</m:t>
        </m:r>
        <m:r>
          <w:rPr>
            <w:rFonts w:ascii="Cambria Math" w:hAnsi="Cambria Math" w:cs="Times New Roman"/>
          </w:rPr>
          <m:t xml:space="preserve">=0.06, </m:t>
        </m:r>
        <m:r>
          <m:rPr>
            <m:nor/>
          </m:rPr>
          <w:rPr>
            <w:rFonts w:ascii="Times New Roman" w:hAnsi="Times New Roman" w:cs="Times New Roman"/>
            <w:bCs/>
          </w:rPr>
          <m:t>SRMR</m:t>
        </m:r>
        <m:r>
          <w:rPr>
            <w:rFonts w:ascii="Cambria Math" w:hAnsi="Cambria Math" w:cs="Times New Roman"/>
          </w:rPr>
          <m:t>=0.06)</m:t>
        </m:r>
      </m:oMath>
      <w:r w:rsidRPr="005E40ED">
        <w:rPr>
          <w:rFonts w:ascii="Times New Roman" w:hAnsi="Times New Roman" w:cs="Times New Roman"/>
        </w:rPr>
        <w:t xml:space="preserve">. </w:t>
      </w:r>
      <w:r w:rsidR="00B309B3">
        <w:rPr>
          <w:rFonts w:ascii="Times New Roman" w:hAnsi="Times New Roman" w:cs="Times New Roman"/>
        </w:rPr>
        <w:t xml:space="preserve">Investigating the potential sources of </w:t>
      </w:r>
      <w:r w:rsidR="00892606">
        <w:rPr>
          <w:rFonts w:ascii="Times New Roman" w:hAnsi="Times New Roman" w:cs="Times New Roman"/>
        </w:rPr>
        <w:t xml:space="preserve">the </w:t>
      </w:r>
      <w:r w:rsidR="00B309B3">
        <w:rPr>
          <w:rFonts w:ascii="Times New Roman" w:hAnsi="Times New Roman" w:cs="Times New Roman"/>
        </w:rPr>
        <w:t xml:space="preserve">misfit in the reduced model </w:t>
      </w:r>
      <w:r w:rsidR="00CB1A3D">
        <w:rPr>
          <w:rFonts w:ascii="Times New Roman" w:hAnsi="Times New Roman" w:cs="Times New Roman"/>
        </w:rPr>
        <w:t>led again to Q5-11 and Q6-12 as cross-</w:t>
      </w:r>
      <w:r w:rsidR="00B309B3">
        <w:rPr>
          <w:rFonts w:ascii="Times New Roman" w:hAnsi="Times New Roman" w:cs="Times New Roman"/>
        </w:rPr>
        <w:t>loading</w:t>
      </w:r>
      <w:r w:rsidR="00CB1A3D">
        <w:rPr>
          <w:rFonts w:ascii="Times New Roman" w:hAnsi="Times New Roman" w:cs="Times New Roman"/>
        </w:rPr>
        <w:t xml:space="preserve">, but again we refrained from breaking simple structure </w:t>
      </w:r>
      <w:r w:rsidRPr="005E40ED">
        <w:rPr>
          <w:rFonts w:ascii="Times New Roman" w:hAnsi="Times New Roman" w:cs="Times New Roman"/>
        </w:rPr>
        <w:t>(one item per factor)</w:t>
      </w:r>
      <w:r w:rsidR="00CB1A3D">
        <w:rPr>
          <w:rFonts w:ascii="Times New Roman" w:hAnsi="Times New Roman" w:cs="Times New Roman"/>
        </w:rPr>
        <w:t>.</w:t>
      </w:r>
      <w:r w:rsidRPr="005E40ED">
        <w:rPr>
          <w:rFonts w:ascii="Times New Roman" w:hAnsi="Times New Roman" w:cs="Times New Roman"/>
        </w:rPr>
        <w:t xml:space="preserve"> </w:t>
      </w:r>
      <w:r w:rsidR="00CB1A3D">
        <w:rPr>
          <w:rFonts w:ascii="Times New Roman" w:hAnsi="Times New Roman" w:cs="Times New Roman"/>
        </w:rPr>
        <w:t>T</w:t>
      </w:r>
      <w:r w:rsidRPr="005E40ED">
        <w:rPr>
          <w:rFonts w:ascii="Times New Roman" w:hAnsi="Times New Roman" w:cs="Times New Roman"/>
        </w:rPr>
        <w:t>he hypothesized model in Figure 1b is the most interpretable representation of these items</w:t>
      </w:r>
      <w:r w:rsidR="00CB1A3D">
        <w:rPr>
          <w:rFonts w:ascii="Times New Roman" w:hAnsi="Times New Roman" w:cs="Times New Roman"/>
        </w:rPr>
        <w:t xml:space="preserve"> given the available information</w:t>
      </w:r>
      <w:r w:rsidR="00545058">
        <w:rPr>
          <w:rFonts w:ascii="Times New Roman" w:hAnsi="Times New Roman" w:cs="Times New Roman"/>
        </w:rPr>
        <w:t>.</w:t>
      </w:r>
      <w:r w:rsidRPr="005E40ED">
        <w:rPr>
          <w:rFonts w:ascii="Times New Roman" w:hAnsi="Times New Roman" w:cs="Times New Roman"/>
        </w:rPr>
        <w:t xml:space="preserve"> Although the </w:t>
      </w:r>
    </w:p>
    <w:p w14:paraId="6FD35372" w14:textId="42770063" w:rsidR="0041393A" w:rsidRPr="005E40ED" w:rsidRDefault="0041393A" w:rsidP="0041393A">
      <w:pPr>
        <w:pStyle w:val="BodyText"/>
        <w:spacing w:line="480" w:lineRule="auto"/>
        <w:contextualSpacing/>
        <w:rPr>
          <w:rFonts w:ascii="Times New Roman" w:eastAsiaTheme="minorHAnsi" w:hAnsi="Times New Roman" w:cs="Times New Roman"/>
        </w:rPr>
      </w:pPr>
      <w:r w:rsidRPr="005E40ED">
        <w:rPr>
          <w:rFonts w:ascii="Times New Roman" w:hAnsi="Times New Roman" w:cs="Times New Roman"/>
          <w:bCs/>
        </w:rPr>
        <w:lastRenderedPageBreak/>
        <w:t>Table 2. CFA model results show subscales have adequate reliability</w:t>
      </w:r>
      <w:r w:rsidRPr="005E40ED">
        <w:rPr>
          <w:rFonts w:ascii="Times New Roman" w:hAnsi="Times New Roman" w:cs="Times New Roman"/>
        </w:rPr>
        <w:fldChar w:fldCharType="begin"/>
      </w:r>
      <w:r w:rsidRPr="005E40ED">
        <w:rPr>
          <w:rFonts w:ascii="Times New Roman" w:hAnsi="Times New Roman" w:cs="Times New Roman"/>
        </w:rPr>
        <w:instrText xml:space="preserve"> LINK </w:instrText>
      </w:r>
      <w:r w:rsidR="000E6D5B">
        <w:rPr>
          <w:rFonts w:ascii="Times New Roman" w:hAnsi="Times New Roman" w:cs="Times New Roman"/>
        </w:rPr>
        <w:instrText xml:space="preserve">Excel.SheetBinaryMacroEnabled.12 C:\\Users\\noahp\\Box\\Research\\pools-projects\\output\\cfa-final-parameterEstimates.csv cfa-final-parameterEstimates!R1C2:R65C10 </w:instrText>
      </w:r>
      <w:r w:rsidRPr="005E40ED">
        <w:rPr>
          <w:rFonts w:ascii="Times New Roman" w:hAnsi="Times New Roman" w:cs="Times New Roman"/>
        </w:rPr>
        <w:instrText xml:space="preserve">\a \f 4 \h  \* MERGEFORMAT </w:instrText>
      </w:r>
      <w:r w:rsidRPr="005E40ED">
        <w:rPr>
          <w:rFonts w:ascii="Times New Roman" w:hAnsi="Times New Roman" w:cs="Times New Roman"/>
        </w:rPr>
        <w:fldChar w:fldCharType="separate"/>
      </w:r>
    </w:p>
    <w:tbl>
      <w:tblPr>
        <w:tblW w:w="5000" w:type="pct"/>
        <w:tblCellMar>
          <w:left w:w="29" w:type="dxa"/>
          <w:right w:w="29" w:type="dxa"/>
        </w:tblCellMar>
        <w:tblLook w:val="04A0" w:firstRow="1" w:lastRow="0" w:firstColumn="1" w:lastColumn="0" w:noHBand="0" w:noVBand="1"/>
      </w:tblPr>
      <w:tblGrid>
        <w:gridCol w:w="545"/>
        <w:gridCol w:w="1146"/>
        <w:gridCol w:w="1290"/>
        <w:gridCol w:w="1462"/>
        <w:gridCol w:w="1290"/>
        <w:gridCol w:w="1295"/>
        <w:gridCol w:w="1325"/>
        <w:gridCol w:w="1007"/>
      </w:tblGrid>
      <w:tr w:rsidR="00521749" w:rsidRPr="00521749" w14:paraId="7FF7FE35" w14:textId="77777777" w:rsidTr="00C36ED2">
        <w:trPr>
          <w:trHeight w:val="288"/>
        </w:trPr>
        <w:tc>
          <w:tcPr>
            <w:tcW w:w="903" w:type="pct"/>
            <w:gridSpan w:val="2"/>
            <w:tcBorders>
              <w:top w:val="single" w:sz="4" w:space="0" w:color="auto"/>
              <w:left w:val="nil"/>
              <w:bottom w:val="single" w:sz="4" w:space="0" w:color="auto"/>
              <w:right w:val="nil"/>
            </w:tcBorders>
          </w:tcPr>
          <w:p w14:paraId="19353640"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Item</w:t>
            </w:r>
          </w:p>
        </w:tc>
        <w:tc>
          <w:tcPr>
            <w:tcW w:w="689" w:type="pct"/>
            <w:tcBorders>
              <w:top w:val="single" w:sz="4" w:space="0" w:color="auto"/>
              <w:left w:val="nil"/>
              <w:bottom w:val="single" w:sz="4" w:space="0" w:color="auto"/>
              <w:right w:val="nil"/>
            </w:tcBorders>
          </w:tcPr>
          <w:p w14:paraId="296EF637" w14:textId="77777777" w:rsidR="0041393A" w:rsidRPr="00521749" w:rsidRDefault="00B973B4" w:rsidP="00C929B3">
            <w:pPr>
              <w:widowControl/>
              <w:autoSpaceDE/>
              <w:autoSpaceDN/>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ctrlPr>
                      <w:rPr>
                        <w:rFonts w:ascii="Cambria Math" w:eastAsia="Times New Roman" w:hAnsi="Cambria Math" w:cs="Times New Roman"/>
                        <w:i/>
                        <w:color w:val="000000"/>
                        <w:sz w:val="24"/>
                        <w:szCs w:val="24"/>
                      </w:rPr>
                    </m:ctrlPr>
                  </m:e>
                  <m:sub>
                    <m:r>
                      <m:rPr>
                        <m:sty m:val="p"/>
                      </m:rPr>
                      <w:rPr>
                        <w:rFonts w:ascii="Cambria Math" w:hAnsi="Cambria Math" w:cs="Times New Roman"/>
                        <w:color w:val="000000"/>
                        <w:sz w:val="24"/>
                        <w:szCs w:val="24"/>
                      </w:rPr>
                      <m:t>STD</m:t>
                    </m:r>
                  </m:sub>
                </m:sSub>
              </m:oMath>
            </m:oMathPara>
          </w:p>
        </w:tc>
        <w:tc>
          <w:tcPr>
            <w:tcW w:w="781" w:type="pct"/>
            <w:tcBorders>
              <w:top w:val="single" w:sz="4" w:space="0" w:color="auto"/>
              <w:left w:val="nil"/>
              <w:bottom w:val="single" w:sz="4" w:space="0" w:color="auto"/>
              <w:right w:val="nil"/>
            </w:tcBorders>
            <w:shd w:val="clear" w:color="auto" w:fill="auto"/>
            <w:noWrap/>
            <w:vAlign w:val="bottom"/>
            <w:hideMark/>
          </w:tcPr>
          <w:p w14:paraId="20E861F7" w14:textId="77777777" w:rsidR="0041393A" w:rsidRPr="00521749" w:rsidRDefault="00B973B4" w:rsidP="00C929B3">
            <w:pPr>
              <w:widowControl/>
              <w:autoSpaceDE/>
              <w:autoSpaceDN/>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λ</m:t>
                    </m:r>
                  </m:e>
                  <m:sub>
                    <m:r>
                      <m:rPr>
                        <m:sty m:val="p"/>
                      </m:rPr>
                      <w:rPr>
                        <w:rFonts w:ascii="Cambria Math" w:eastAsia="Times New Roman" w:hAnsi="Cambria Math" w:cs="Times New Roman"/>
                        <w:color w:val="000000"/>
                        <w:sz w:val="24"/>
                        <w:szCs w:val="24"/>
                      </w:rPr>
                      <m:t>UNSTD</m:t>
                    </m:r>
                  </m:sub>
                </m:sSub>
              </m:oMath>
            </m:oMathPara>
          </w:p>
        </w:tc>
        <w:tc>
          <w:tcPr>
            <w:tcW w:w="689" w:type="pct"/>
            <w:tcBorders>
              <w:top w:val="single" w:sz="4" w:space="0" w:color="auto"/>
              <w:left w:val="nil"/>
              <w:bottom w:val="single" w:sz="4" w:space="0" w:color="auto"/>
              <w:right w:val="nil"/>
            </w:tcBorders>
            <w:shd w:val="clear" w:color="auto" w:fill="auto"/>
            <w:noWrap/>
            <w:vAlign w:val="bottom"/>
            <w:hideMark/>
          </w:tcPr>
          <w:p w14:paraId="0E030D3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SE</w:t>
            </w:r>
          </w:p>
        </w:tc>
        <w:tc>
          <w:tcPr>
            <w:tcW w:w="692" w:type="pct"/>
            <w:tcBorders>
              <w:top w:val="single" w:sz="4" w:space="0" w:color="auto"/>
              <w:left w:val="nil"/>
              <w:bottom w:val="single" w:sz="4" w:space="0" w:color="auto"/>
              <w:right w:val="nil"/>
            </w:tcBorders>
            <w:shd w:val="clear" w:color="auto" w:fill="auto"/>
            <w:noWrap/>
            <w:vAlign w:val="bottom"/>
            <w:hideMark/>
          </w:tcPr>
          <w:p w14:paraId="261F7BBC"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LL</w:t>
            </w:r>
          </w:p>
        </w:tc>
        <w:tc>
          <w:tcPr>
            <w:tcW w:w="708" w:type="pct"/>
            <w:tcBorders>
              <w:top w:val="single" w:sz="4" w:space="0" w:color="auto"/>
              <w:left w:val="nil"/>
              <w:bottom w:val="single" w:sz="4" w:space="0" w:color="auto"/>
              <w:right w:val="nil"/>
            </w:tcBorders>
            <w:shd w:val="clear" w:color="auto" w:fill="auto"/>
            <w:noWrap/>
            <w:vAlign w:val="bottom"/>
            <w:hideMark/>
          </w:tcPr>
          <w:p w14:paraId="20DA92F9" w14:textId="77777777"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95% CI UL</w:t>
            </w:r>
          </w:p>
        </w:tc>
        <w:tc>
          <w:tcPr>
            <w:tcW w:w="539" w:type="pct"/>
            <w:tcBorders>
              <w:top w:val="single" w:sz="4" w:space="0" w:color="auto"/>
              <w:left w:val="nil"/>
              <w:bottom w:val="single" w:sz="4" w:space="0" w:color="auto"/>
              <w:right w:val="nil"/>
            </w:tcBorders>
            <w:shd w:val="clear" w:color="auto" w:fill="auto"/>
            <w:noWrap/>
            <w:hideMark/>
          </w:tcPr>
          <w:p w14:paraId="7C450C5B" w14:textId="1BC9CC2C" w:rsidR="0041393A" w:rsidRPr="00521749" w:rsidRDefault="006738CF" w:rsidP="00C929B3">
            <w:pPr>
              <w:widowControl/>
              <w:autoSpaceDE/>
              <w:autoSpaceDN/>
              <w:rPr>
                <w:rFonts w:ascii="Times New Roman" w:eastAsia="Times New Roman" w:hAnsi="Times New Roman" w:cs="Times New Roman"/>
                <w:color w:val="000000"/>
                <w:sz w:val="24"/>
                <w:szCs w:val="24"/>
              </w:rPr>
            </w:pPr>
            <m:oMathPara>
              <m:oMath>
                <m:r>
                  <m:rPr>
                    <m:sty m:val="p"/>
                  </m:rPr>
                  <w:rPr>
                    <w:rFonts w:ascii="Cambria Math" w:hAnsi="Cambria Math" w:cs="Times New Roman"/>
                    <w:color w:val="000000" w:themeColor="text1"/>
                  </w:rPr>
                  <m:t>ψ</m:t>
                </m:r>
              </m:oMath>
            </m:oMathPara>
          </w:p>
        </w:tc>
      </w:tr>
      <w:tr w:rsidR="0041393A" w:rsidRPr="00521749" w14:paraId="212684F5" w14:textId="77777777" w:rsidTr="00C36ED2">
        <w:trPr>
          <w:trHeight w:val="288"/>
        </w:trPr>
        <w:tc>
          <w:tcPr>
            <w:tcW w:w="5000" w:type="pct"/>
            <w:gridSpan w:val="8"/>
            <w:tcBorders>
              <w:top w:val="single" w:sz="4" w:space="0" w:color="auto"/>
              <w:left w:val="nil"/>
              <w:bottom w:val="nil"/>
              <w:right w:val="nil"/>
            </w:tcBorders>
          </w:tcPr>
          <w:p w14:paraId="67E040E5" w14:textId="7726A556"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Effective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(0.73, 0.80)</w:t>
            </w:r>
          </w:p>
        </w:tc>
      </w:tr>
      <w:tr w:rsidR="00521749" w:rsidRPr="00521749" w14:paraId="4BDD73D1" w14:textId="77777777" w:rsidTr="00C36ED2">
        <w:trPr>
          <w:trHeight w:val="288"/>
        </w:trPr>
        <w:tc>
          <w:tcPr>
            <w:tcW w:w="291" w:type="pct"/>
            <w:tcBorders>
              <w:top w:val="nil"/>
              <w:left w:val="nil"/>
              <w:bottom w:val="nil"/>
              <w:right w:val="nil"/>
            </w:tcBorders>
          </w:tcPr>
          <w:p w14:paraId="5DC776D4"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48269C53" w14:textId="4F72045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0C47F8EB" w14:textId="7899EB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0.74</w:t>
            </w:r>
          </w:p>
        </w:tc>
        <w:tc>
          <w:tcPr>
            <w:tcW w:w="781" w:type="pct"/>
            <w:tcBorders>
              <w:top w:val="nil"/>
              <w:left w:val="nil"/>
              <w:bottom w:val="nil"/>
              <w:right w:val="nil"/>
            </w:tcBorders>
            <w:shd w:val="clear" w:color="auto" w:fill="auto"/>
            <w:noWrap/>
            <w:vAlign w:val="bottom"/>
            <w:hideMark/>
          </w:tcPr>
          <w:p w14:paraId="4024FDE7" w14:textId="2AA40FE5" w:rsidR="002A10FE" w:rsidRPr="00521749" w:rsidRDefault="006738CF" w:rsidP="002A10FE">
            <w:pPr>
              <w:widowControl/>
              <w:autoSpaceDE/>
              <w:autoSpaceDN/>
              <w:jc w:val="right"/>
              <w:rPr>
                <w:rFonts w:ascii="Times New Roman" w:eastAsia="Times New Roman" w:hAnsi="Times New Roman" w:cs="Times New Roman"/>
                <w:color w:val="000000"/>
                <w:sz w:val="24"/>
                <w:szCs w:val="24"/>
                <w:vertAlign w:val="superscript"/>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vAlign w:val="bottom"/>
          </w:tcPr>
          <w:p w14:paraId="662D590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4BDB177"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C4E2475"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4CD96AA7" w14:textId="7302915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0.45</w:t>
            </w:r>
          </w:p>
        </w:tc>
      </w:tr>
      <w:tr w:rsidR="00521749" w:rsidRPr="00521749" w14:paraId="16201FFA" w14:textId="77777777" w:rsidTr="00C36ED2">
        <w:trPr>
          <w:trHeight w:val="288"/>
        </w:trPr>
        <w:tc>
          <w:tcPr>
            <w:tcW w:w="291" w:type="pct"/>
            <w:tcBorders>
              <w:top w:val="nil"/>
              <w:left w:val="nil"/>
              <w:bottom w:val="nil"/>
              <w:right w:val="nil"/>
            </w:tcBorders>
          </w:tcPr>
          <w:p w14:paraId="09B0E90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2E86BAF" w14:textId="641E2BCA"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vAlign w:val="bottom"/>
          </w:tcPr>
          <w:p w14:paraId="097816FB" w14:textId="550AA1B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5F165F11" w14:textId="2624C7C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7849FEBE" w14:textId="4790F4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0.05</w:t>
            </w:r>
          </w:p>
        </w:tc>
        <w:tc>
          <w:tcPr>
            <w:tcW w:w="692" w:type="pct"/>
            <w:tcBorders>
              <w:top w:val="nil"/>
              <w:left w:val="nil"/>
              <w:bottom w:val="nil"/>
              <w:right w:val="nil"/>
            </w:tcBorders>
            <w:shd w:val="clear" w:color="auto" w:fill="auto"/>
            <w:noWrap/>
            <w:vAlign w:val="bottom"/>
            <w:hideMark/>
          </w:tcPr>
          <w:p w14:paraId="49BEAA9F" w14:textId="1EF8B7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0.94</w:t>
            </w:r>
          </w:p>
        </w:tc>
        <w:tc>
          <w:tcPr>
            <w:tcW w:w="708" w:type="pct"/>
            <w:tcBorders>
              <w:top w:val="nil"/>
              <w:left w:val="nil"/>
              <w:bottom w:val="nil"/>
              <w:right w:val="nil"/>
            </w:tcBorders>
            <w:shd w:val="clear" w:color="auto" w:fill="auto"/>
            <w:noWrap/>
            <w:vAlign w:val="bottom"/>
            <w:hideMark/>
          </w:tcPr>
          <w:p w14:paraId="32A4694F" w14:textId="4692D3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6868C37A" w14:textId="09CE590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AF3D3B3" w14:textId="77777777" w:rsidTr="00C36ED2">
        <w:trPr>
          <w:trHeight w:val="288"/>
        </w:trPr>
        <w:tc>
          <w:tcPr>
            <w:tcW w:w="291" w:type="pct"/>
            <w:tcBorders>
              <w:top w:val="nil"/>
              <w:left w:val="nil"/>
              <w:bottom w:val="nil"/>
              <w:right w:val="nil"/>
            </w:tcBorders>
          </w:tcPr>
          <w:p w14:paraId="6977689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F3B66E" w14:textId="7482D393"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34AA6A6F" w14:textId="147D77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0.76</w:t>
            </w:r>
          </w:p>
        </w:tc>
        <w:tc>
          <w:tcPr>
            <w:tcW w:w="781" w:type="pct"/>
            <w:tcBorders>
              <w:top w:val="nil"/>
              <w:left w:val="nil"/>
              <w:bottom w:val="nil"/>
              <w:right w:val="nil"/>
            </w:tcBorders>
            <w:shd w:val="clear" w:color="auto" w:fill="auto"/>
            <w:noWrap/>
            <w:vAlign w:val="bottom"/>
            <w:hideMark/>
          </w:tcPr>
          <w:p w14:paraId="08C20150" w14:textId="2C6733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1.05</w:t>
            </w:r>
          </w:p>
        </w:tc>
        <w:tc>
          <w:tcPr>
            <w:tcW w:w="689" w:type="pct"/>
            <w:tcBorders>
              <w:top w:val="nil"/>
              <w:left w:val="nil"/>
              <w:bottom w:val="nil"/>
              <w:right w:val="nil"/>
            </w:tcBorders>
            <w:shd w:val="clear" w:color="auto" w:fill="auto"/>
            <w:noWrap/>
            <w:vAlign w:val="bottom"/>
            <w:hideMark/>
          </w:tcPr>
          <w:p w14:paraId="15B91D80" w14:textId="61C4D65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79AD7D41" w14:textId="5760842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0.90</w:t>
            </w:r>
          </w:p>
        </w:tc>
        <w:tc>
          <w:tcPr>
            <w:tcW w:w="708" w:type="pct"/>
            <w:tcBorders>
              <w:top w:val="nil"/>
              <w:left w:val="nil"/>
              <w:bottom w:val="nil"/>
              <w:right w:val="nil"/>
            </w:tcBorders>
            <w:shd w:val="clear" w:color="auto" w:fill="auto"/>
            <w:noWrap/>
            <w:vAlign w:val="bottom"/>
            <w:hideMark/>
          </w:tcPr>
          <w:p w14:paraId="0FAB2AF1" w14:textId="2CBB9CB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349B0AA3" w14:textId="3479228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0.42</w:t>
            </w:r>
          </w:p>
        </w:tc>
      </w:tr>
      <w:tr w:rsidR="00521749" w:rsidRPr="00521749" w14:paraId="3B91871D" w14:textId="77777777" w:rsidTr="00C36ED2">
        <w:trPr>
          <w:trHeight w:val="288"/>
        </w:trPr>
        <w:tc>
          <w:tcPr>
            <w:tcW w:w="291" w:type="pct"/>
            <w:tcBorders>
              <w:top w:val="nil"/>
              <w:left w:val="nil"/>
              <w:bottom w:val="nil"/>
              <w:right w:val="nil"/>
            </w:tcBorders>
          </w:tcPr>
          <w:p w14:paraId="370D54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573FC08" w14:textId="59FB9D85"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9</w:t>
            </w:r>
          </w:p>
        </w:tc>
        <w:tc>
          <w:tcPr>
            <w:tcW w:w="689" w:type="pct"/>
            <w:tcBorders>
              <w:top w:val="nil"/>
              <w:left w:val="nil"/>
              <w:bottom w:val="nil"/>
              <w:right w:val="nil"/>
            </w:tcBorders>
            <w:vAlign w:val="bottom"/>
          </w:tcPr>
          <w:p w14:paraId="1D986F16" w14:textId="5FCDB5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0.70</w:t>
            </w:r>
          </w:p>
        </w:tc>
        <w:tc>
          <w:tcPr>
            <w:tcW w:w="781" w:type="pct"/>
            <w:tcBorders>
              <w:top w:val="nil"/>
              <w:left w:val="nil"/>
              <w:bottom w:val="nil"/>
              <w:right w:val="nil"/>
            </w:tcBorders>
            <w:shd w:val="clear" w:color="auto" w:fill="auto"/>
            <w:noWrap/>
            <w:vAlign w:val="bottom"/>
            <w:hideMark/>
          </w:tcPr>
          <w:p w14:paraId="7BEA70F6" w14:textId="71B2FE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1.08</w:t>
            </w:r>
          </w:p>
        </w:tc>
        <w:tc>
          <w:tcPr>
            <w:tcW w:w="689" w:type="pct"/>
            <w:tcBorders>
              <w:top w:val="nil"/>
              <w:left w:val="nil"/>
              <w:bottom w:val="nil"/>
              <w:right w:val="nil"/>
            </w:tcBorders>
            <w:shd w:val="clear" w:color="auto" w:fill="auto"/>
            <w:noWrap/>
            <w:vAlign w:val="bottom"/>
            <w:hideMark/>
          </w:tcPr>
          <w:p w14:paraId="6BFC82A1" w14:textId="41E49B2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12C3EAB" w14:textId="7A20A54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0.89</w:t>
            </w:r>
          </w:p>
        </w:tc>
        <w:tc>
          <w:tcPr>
            <w:tcW w:w="708" w:type="pct"/>
            <w:tcBorders>
              <w:top w:val="nil"/>
              <w:left w:val="nil"/>
              <w:bottom w:val="nil"/>
              <w:right w:val="nil"/>
            </w:tcBorders>
            <w:shd w:val="clear" w:color="auto" w:fill="auto"/>
            <w:noWrap/>
            <w:vAlign w:val="bottom"/>
            <w:hideMark/>
          </w:tcPr>
          <w:p w14:paraId="296CFA6B" w14:textId="517219B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54CF9B9C" w14:textId="2150876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0.51</w:t>
            </w:r>
          </w:p>
        </w:tc>
      </w:tr>
      <w:tr w:rsidR="00521749" w:rsidRPr="00521749" w14:paraId="683BB26D" w14:textId="77777777" w:rsidTr="00C36ED2">
        <w:trPr>
          <w:trHeight w:val="288"/>
        </w:trPr>
        <w:tc>
          <w:tcPr>
            <w:tcW w:w="291" w:type="pct"/>
            <w:tcBorders>
              <w:top w:val="nil"/>
              <w:left w:val="nil"/>
              <w:bottom w:val="nil"/>
              <w:right w:val="nil"/>
            </w:tcBorders>
          </w:tcPr>
          <w:p w14:paraId="58F93C6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C8EFF3A" w14:textId="24D6DF8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4E23CAC" w14:textId="19750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0.77</w:t>
            </w:r>
          </w:p>
        </w:tc>
        <w:tc>
          <w:tcPr>
            <w:tcW w:w="781" w:type="pct"/>
            <w:tcBorders>
              <w:top w:val="nil"/>
              <w:left w:val="nil"/>
              <w:bottom w:val="nil"/>
              <w:right w:val="nil"/>
            </w:tcBorders>
            <w:shd w:val="clear" w:color="auto" w:fill="auto"/>
            <w:noWrap/>
            <w:vAlign w:val="bottom"/>
            <w:hideMark/>
          </w:tcPr>
          <w:p w14:paraId="363E5BD7" w14:textId="19F2B32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689" w:type="pct"/>
            <w:tcBorders>
              <w:top w:val="nil"/>
              <w:left w:val="nil"/>
              <w:bottom w:val="nil"/>
              <w:right w:val="nil"/>
            </w:tcBorders>
            <w:shd w:val="clear" w:color="auto" w:fill="auto"/>
            <w:noWrap/>
            <w:vAlign w:val="bottom"/>
            <w:hideMark/>
          </w:tcPr>
          <w:p w14:paraId="11561A47" w14:textId="2756DE7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0.08</w:t>
            </w:r>
          </w:p>
        </w:tc>
        <w:tc>
          <w:tcPr>
            <w:tcW w:w="692" w:type="pct"/>
            <w:tcBorders>
              <w:top w:val="nil"/>
              <w:left w:val="nil"/>
              <w:bottom w:val="nil"/>
              <w:right w:val="nil"/>
            </w:tcBorders>
            <w:shd w:val="clear" w:color="auto" w:fill="auto"/>
            <w:noWrap/>
            <w:vAlign w:val="bottom"/>
            <w:hideMark/>
          </w:tcPr>
          <w:p w14:paraId="2F3AE119" w14:textId="4AA0B69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708" w:type="pct"/>
            <w:tcBorders>
              <w:top w:val="nil"/>
              <w:left w:val="nil"/>
              <w:bottom w:val="nil"/>
              <w:right w:val="nil"/>
            </w:tcBorders>
            <w:shd w:val="clear" w:color="auto" w:fill="auto"/>
            <w:noWrap/>
            <w:vAlign w:val="bottom"/>
            <w:hideMark/>
          </w:tcPr>
          <w:p w14:paraId="00DA449E" w14:textId="1289D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1.33</w:t>
            </w:r>
          </w:p>
        </w:tc>
        <w:tc>
          <w:tcPr>
            <w:tcW w:w="539" w:type="pct"/>
            <w:tcBorders>
              <w:top w:val="nil"/>
              <w:left w:val="nil"/>
              <w:bottom w:val="nil"/>
              <w:right w:val="nil"/>
            </w:tcBorders>
            <w:shd w:val="clear" w:color="auto" w:fill="auto"/>
            <w:noWrap/>
            <w:vAlign w:val="bottom"/>
          </w:tcPr>
          <w:p w14:paraId="50870E48" w14:textId="4CFFCB4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0.41</w:t>
            </w:r>
          </w:p>
        </w:tc>
      </w:tr>
      <w:tr w:rsidR="00521749" w:rsidRPr="00521749" w14:paraId="37BA393D" w14:textId="77777777" w:rsidTr="00C36ED2">
        <w:trPr>
          <w:trHeight w:val="288"/>
        </w:trPr>
        <w:tc>
          <w:tcPr>
            <w:tcW w:w="291" w:type="pct"/>
            <w:tcBorders>
              <w:top w:val="nil"/>
              <w:left w:val="nil"/>
              <w:bottom w:val="nil"/>
              <w:right w:val="nil"/>
            </w:tcBorders>
          </w:tcPr>
          <w:p w14:paraId="5538F5D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53BDE59" w14:textId="624AA45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15</w:t>
            </w:r>
          </w:p>
        </w:tc>
        <w:tc>
          <w:tcPr>
            <w:tcW w:w="689" w:type="pct"/>
            <w:tcBorders>
              <w:top w:val="nil"/>
              <w:left w:val="nil"/>
              <w:bottom w:val="nil"/>
              <w:right w:val="nil"/>
            </w:tcBorders>
            <w:vAlign w:val="bottom"/>
          </w:tcPr>
          <w:p w14:paraId="64CDBA5F" w14:textId="0FB1AEF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4373B7A3" w14:textId="2E922B8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1.00</w:t>
            </w:r>
          </w:p>
        </w:tc>
        <w:tc>
          <w:tcPr>
            <w:tcW w:w="689" w:type="pct"/>
            <w:tcBorders>
              <w:top w:val="nil"/>
              <w:left w:val="nil"/>
              <w:bottom w:val="nil"/>
              <w:right w:val="nil"/>
            </w:tcBorders>
            <w:shd w:val="clear" w:color="auto" w:fill="auto"/>
            <w:noWrap/>
            <w:vAlign w:val="bottom"/>
            <w:hideMark/>
          </w:tcPr>
          <w:p w14:paraId="4958BBFC" w14:textId="0AEB118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6C308F3B" w14:textId="770BEE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1DF3BEBA" w14:textId="1FC33C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1.14</w:t>
            </w:r>
          </w:p>
        </w:tc>
        <w:tc>
          <w:tcPr>
            <w:tcW w:w="539" w:type="pct"/>
            <w:tcBorders>
              <w:top w:val="nil"/>
              <w:left w:val="nil"/>
              <w:bottom w:val="nil"/>
              <w:right w:val="nil"/>
            </w:tcBorders>
            <w:shd w:val="clear" w:color="auto" w:fill="auto"/>
            <w:noWrap/>
            <w:vAlign w:val="bottom"/>
          </w:tcPr>
          <w:p w14:paraId="2AE89573" w14:textId="2006ED4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0.49</w:t>
            </w:r>
          </w:p>
        </w:tc>
      </w:tr>
      <w:tr w:rsidR="00521749" w:rsidRPr="00521749" w14:paraId="2136075F" w14:textId="77777777" w:rsidTr="00C36ED2">
        <w:trPr>
          <w:trHeight w:val="288"/>
        </w:trPr>
        <w:tc>
          <w:tcPr>
            <w:tcW w:w="291" w:type="pct"/>
            <w:tcBorders>
              <w:top w:val="nil"/>
              <w:left w:val="nil"/>
              <w:bottom w:val="nil"/>
              <w:right w:val="nil"/>
            </w:tcBorders>
          </w:tcPr>
          <w:p w14:paraId="7E32B88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ADE8F19" w14:textId="6490B84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Q4</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18</w:t>
            </w:r>
          </w:p>
        </w:tc>
        <w:tc>
          <w:tcPr>
            <w:tcW w:w="689" w:type="pct"/>
            <w:tcBorders>
              <w:top w:val="nil"/>
              <w:left w:val="nil"/>
              <w:bottom w:val="nil"/>
              <w:right w:val="nil"/>
            </w:tcBorders>
            <w:vAlign w:val="bottom"/>
          </w:tcPr>
          <w:p w14:paraId="4724B3C8" w14:textId="44CAA2C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6611E9AE" w14:textId="2CD467A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1.02</w:t>
            </w:r>
          </w:p>
        </w:tc>
        <w:tc>
          <w:tcPr>
            <w:tcW w:w="689" w:type="pct"/>
            <w:tcBorders>
              <w:top w:val="nil"/>
              <w:left w:val="nil"/>
              <w:bottom w:val="nil"/>
              <w:right w:val="nil"/>
            </w:tcBorders>
            <w:shd w:val="clear" w:color="auto" w:fill="auto"/>
            <w:noWrap/>
            <w:vAlign w:val="bottom"/>
            <w:hideMark/>
          </w:tcPr>
          <w:p w14:paraId="583E92DF" w14:textId="073702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0.07</w:t>
            </w:r>
          </w:p>
        </w:tc>
        <w:tc>
          <w:tcPr>
            <w:tcW w:w="692" w:type="pct"/>
            <w:tcBorders>
              <w:top w:val="nil"/>
              <w:left w:val="nil"/>
              <w:bottom w:val="nil"/>
              <w:right w:val="nil"/>
            </w:tcBorders>
            <w:shd w:val="clear" w:color="auto" w:fill="auto"/>
            <w:noWrap/>
            <w:vAlign w:val="bottom"/>
            <w:hideMark/>
          </w:tcPr>
          <w:p w14:paraId="73956CF8" w14:textId="64666CA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46825EE1" w14:textId="4863A3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1.15</w:t>
            </w:r>
          </w:p>
        </w:tc>
        <w:tc>
          <w:tcPr>
            <w:tcW w:w="539" w:type="pct"/>
            <w:tcBorders>
              <w:top w:val="nil"/>
              <w:left w:val="nil"/>
              <w:bottom w:val="nil"/>
              <w:right w:val="nil"/>
            </w:tcBorders>
            <w:shd w:val="clear" w:color="auto" w:fill="auto"/>
            <w:noWrap/>
            <w:vAlign w:val="bottom"/>
          </w:tcPr>
          <w:p w14:paraId="127EB016" w14:textId="317130C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41393A" w:rsidRPr="00521749" w14:paraId="273F1D37" w14:textId="77777777" w:rsidTr="00C36ED2">
        <w:trPr>
          <w:trHeight w:val="288"/>
        </w:trPr>
        <w:tc>
          <w:tcPr>
            <w:tcW w:w="5000" w:type="pct"/>
            <w:gridSpan w:val="8"/>
            <w:tcBorders>
              <w:top w:val="nil"/>
              <w:left w:val="nil"/>
              <w:bottom w:val="nil"/>
              <w:right w:val="nil"/>
            </w:tcBorders>
          </w:tcPr>
          <w:p w14:paraId="30C59703" w14:textId="1EFAB851"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Student-</w:t>
            </w:r>
            <w:r w:rsidR="00D77957">
              <w:rPr>
                <w:rFonts w:ascii="Times New Roman" w:eastAsia="Times New Roman" w:hAnsi="Times New Roman" w:cs="Times New Roman"/>
                <w:color w:val="000000"/>
                <w:sz w:val="24"/>
                <w:szCs w:val="24"/>
              </w:rPr>
              <w:t>C</w:t>
            </w:r>
            <w:r w:rsidRPr="00521749">
              <w:rPr>
                <w:rFonts w:ascii="Times New Roman" w:eastAsia="Times New Roman" w:hAnsi="Times New Roman" w:cs="Times New Roman"/>
                <w:color w:val="000000"/>
                <w:sz w:val="24"/>
                <w:szCs w:val="24"/>
              </w:rPr>
              <w:t xml:space="preserve">entered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7</w:t>
            </w:r>
            <w:r w:rsidR="00273A21">
              <w:rPr>
                <w:rFonts w:ascii="Times New Roman" w:eastAsia="Times New Roman" w:hAnsi="Times New Roman" w:cs="Times New Roman"/>
                <w:color w:val="000000"/>
                <w:sz w:val="24"/>
                <w:szCs w:val="24"/>
              </w:rPr>
              <w:t>; 95% CI (0.61, 0.73)</w:t>
            </w:r>
          </w:p>
        </w:tc>
      </w:tr>
      <w:tr w:rsidR="00521749" w:rsidRPr="00521749" w14:paraId="779FCBC5" w14:textId="77777777" w:rsidTr="00C36ED2">
        <w:trPr>
          <w:trHeight w:val="288"/>
        </w:trPr>
        <w:tc>
          <w:tcPr>
            <w:tcW w:w="291" w:type="pct"/>
            <w:tcBorders>
              <w:top w:val="nil"/>
              <w:left w:val="nil"/>
              <w:bottom w:val="nil"/>
              <w:right w:val="nil"/>
            </w:tcBorders>
          </w:tcPr>
          <w:p w14:paraId="3B5099A1"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E227661" w14:textId="137DAF3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w:t>
            </w:r>
          </w:p>
        </w:tc>
        <w:tc>
          <w:tcPr>
            <w:tcW w:w="689" w:type="pct"/>
            <w:tcBorders>
              <w:top w:val="nil"/>
              <w:left w:val="nil"/>
              <w:bottom w:val="nil"/>
              <w:right w:val="nil"/>
            </w:tcBorders>
            <w:vAlign w:val="bottom"/>
          </w:tcPr>
          <w:p w14:paraId="2B242641" w14:textId="2EB3C63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24DC5C3D" w14:textId="0EFEA94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D05388">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34CB54B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777DF866"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36AF4DED"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7E4D5416" w14:textId="5AB1298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3D8A062D" w14:textId="77777777" w:rsidTr="00C36ED2">
        <w:trPr>
          <w:trHeight w:val="288"/>
        </w:trPr>
        <w:tc>
          <w:tcPr>
            <w:tcW w:w="291" w:type="pct"/>
            <w:tcBorders>
              <w:top w:val="nil"/>
              <w:left w:val="nil"/>
              <w:bottom w:val="nil"/>
              <w:right w:val="nil"/>
            </w:tcBorders>
          </w:tcPr>
          <w:p w14:paraId="4859477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41786A9" w14:textId="57B72512"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3595C07C" w14:textId="631964A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0.67</w:t>
            </w:r>
          </w:p>
        </w:tc>
        <w:tc>
          <w:tcPr>
            <w:tcW w:w="781" w:type="pct"/>
            <w:tcBorders>
              <w:top w:val="nil"/>
              <w:left w:val="nil"/>
              <w:bottom w:val="nil"/>
              <w:right w:val="nil"/>
            </w:tcBorders>
            <w:shd w:val="clear" w:color="auto" w:fill="auto"/>
            <w:noWrap/>
            <w:vAlign w:val="bottom"/>
            <w:hideMark/>
          </w:tcPr>
          <w:p w14:paraId="4D062CA3" w14:textId="6036989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00EB5005" w14:textId="29885E0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E698B62" w14:textId="6F8BFA7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0.88</w:t>
            </w:r>
          </w:p>
        </w:tc>
        <w:tc>
          <w:tcPr>
            <w:tcW w:w="708" w:type="pct"/>
            <w:tcBorders>
              <w:top w:val="nil"/>
              <w:left w:val="nil"/>
              <w:bottom w:val="nil"/>
              <w:right w:val="nil"/>
            </w:tcBorders>
            <w:shd w:val="clear" w:color="auto" w:fill="auto"/>
            <w:noWrap/>
            <w:vAlign w:val="bottom"/>
            <w:hideMark/>
          </w:tcPr>
          <w:p w14:paraId="121517F4" w14:textId="6814DC2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1.26</w:t>
            </w:r>
          </w:p>
        </w:tc>
        <w:tc>
          <w:tcPr>
            <w:tcW w:w="539" w:type="pct"/>
            <w:tcBorders>
              <w:top w:val="nil"/>
              <w:left w:val="nil"/>
              <w:bottom w:val="nil"/>
              <w:right w:val="nil"/>
            </w:tcBorders>
            <w:shd w:val="clear" w:color="auto" w:fill="auto"/>
            <w:noWrap/>
            <w:vAlign w:val="bottom"/>
          </w:tcPr>
          <w:p w14:paraId="4E44B96A" w14:textId="034FC40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0.55</w:t>
            </w:r>
          </w:p>
        </w:tc>
      </w:tr>
      <w:tr w:rsidR="00521749" w:rsidRPr="00521749" w14:paraId="4D5F8030" w14:textId="77777777" w:rsidTr="00C36ED2">
        <w:trPr>
          <w:trHeight w:val="288"/>
        </w:trPr>
        <w:tc>
          <w:tcPr>
            <w:tcW w:w="291" w:type="pct"/>
            <w:tcBorders>
              <w:top w:val="nil"/>
              <w:left w:val="nil"/>
              <w:bottom w:val="nil"/>
              <w:right w:val="nil"/>
            </w:tcBorders>
          </w:tcPr>
          <w:p w14:paraId="731BD10C"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D2FBE5C" w14:textId="281612C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3</w:t>
            </w:r>
          </w:p>
        </w:tc>
        <w:tc>
          <w:tcPr>
            <w:tcW w:w="689" w:type="pct"/>
            <w:tcBorders>
              <w:top w:val="nil"/>
              <w:left w:val="nil"/>
              <w:bottom w:val="nil"/>
              <w:right w:val="nil"/>
            </w:tcBorders>
            <w:vAlign w:val="bottom"/>
          </w:tcPr>
          <w:p w14:paraId="7BA692C7" w14:textId="3603316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81" w:type="pct"/>
            <w:tcBorders>
              <w:top w:val="nil"/>
              <w:left w:val="nil"/>
              <w:bottom w:val="nil"/>
              <w:right w:val="nil"/>
            </w:tcBorders>
            <w:shd w:val="clear" w:color="auto" w:fill="auto"/>
            <w:noWrap/>
            <w:vAlign w:val="bottom"/>
            <w:hideMark/>
          </w:tcPr>
          <w:p w14:paraId="4059E7CF" w14:textId="338B544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1.12</w:t>
            </w:r>
          </w:p>
        </w:tc>
        <w:tc>
          <w:tcPr>
            <w:tcW w:w="689" w:type="pct"/>
            <w:tcBorders>
              <w:top w:val="nil"/>
              <w:left w:val="nil"/>
              <w:bottom w:val="nil"/>
              <w:right w:val="nil"/>
            </w:tcBorders>
            <w:shd w:val="clear" w:color="auto" w:fill="auto"/>
            <w:noWrap/>
            <w:vAlign w:val="bottom"/>
            <w:hideMark/>
          </w:tcPr>
          <w:p w14:paraId="541ED26E" w14:textId="032DC8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3D7BA4D2" w14:textId="0E743E2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708" w:type="pct"/>
            <w:tcBorders>
              <w:top w:val="nil"/>
              <w:left w:val="nil"/>
              <w:bottom w:val="nil"/>
              <w:right w:val="nil"/>
            </w:tcBorders>
            <w:shd w:val="clear" w:color="auto" w:fill="auto"/>
            <w:noWrap/>
            <w:vAlign w:val="bottom"/>
            <w:hideMark/>
          </w:tcPr>
          <w:p w14:paraId="4B6EE47B" w14:textId="1C81A2C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1.31</w:t>
            </w:r>
          </w:p>
        </w:tc>
        <w:tc>
          <w:tcPr>
            <w:tcW w:w="539" w:type="pct"/>
            <w:tcBorders>
              <w:top w:val="nil"/>
              <w:left w:val="nil"/>
              <w:bottom w:val="nil"/>
              <w:right w:val="nil"/>
            </w:tcBorders>
            <w:shd w:val="clear" w:color="auto" w:fill="auto"/>
            <w:noWrap/>
            <w:vAlign w:val="bottom"/>
          </w:tcPr>
          <w:p w14:paraId="78401481" w14:textId="344EB5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0.53</w:t>
            </w:r>
          </w:p>
        </w:tc>
      </w:tr>
      <w:tr w:rsidR="00521749" w:rsidRPr="00521749" w14:paraId="7CC53223" w14:textId="77777777" w:rsidTr="00C36ED2">
        <w:trPr>
          <w:trHeight w:val="288"/>
        </w:trPr>
        <w:tc>
          <w:tcPr>
            <w:tcW w:w="291" w:type="pct"/>
            <w:tcBorders>
              <w:top w:val="nil"/>
              <w:left w:val="nil"/>
              <w:bottom w:val="nil"/>
              <w:right w:val="nil"/>
            </w:tcBorders>
          </w:tcPr>
          <w:p w14:paraId="63C59DDB"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F45D465" w14:textId="71DC5EE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24F1E782" w14:textId="3456510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6F4B1E45" w14:textId="6E6ED96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1.07</w:t>
            </w:r>
          </w:p>
        </w:tc>
        <w:tc>
          <w:tcPr>
            <w:tcW w:w="689" w:type="pct"/>
            <w:tcBorders>
              <w:top w:val="nil"/>
              <w:left w:val="nil"/>
              <w:bottom w:val="nil"/>
              <w:right w:val="nil"/>
            </w:tcBorders>
            <w:shd w:val="clear" w:color="auto" w:fill="auto"/>
            <w:noWrap/>
            <w:vAlign w:val="bottom"/>
            <w:hideMark/>
          </w:tcPr>
          <w:p w14:paraId="2FD5382D" w14:textId="2D96FA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0.11</w:t>
            </w:r>
          </w:p>
        </w:tc>
        <w:tc>
          <w:tcPr>
            <w:tcW w:w="692" w:type="pct"/>
            <w:tcBorders>
              <w:top w:val="nil"/>
              <w:left w:val="nil"/>
              <w:bottom w:val="nil"/>
              <w:right w:val="nil"/>
            </w:tcBorders>
            <w:shd w:val="clear" w:color="auto" w:fill="auto"/>
            <w:noWrap/>
            <w:vAlign w:val="bottom"/>
            <w:hideMark/>
          </w:tcPr>
          <w:p w14:paraId="21D8DA9C" w14:textId="1420F8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1747585C" w14:textId="4FFC222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1.29</w:t>
            </w:r>
          </w:p>
        </w:tc>
        <w:tc>
          <w:tcPr>
            <w:tcW w:w="539" w:type="pct"/>
            <w:tcBorders>
              <w:top w:val="nil"/>
              <w:left w:val="nil"/>
              <w:bottom w:val="nil"/>
              <w:right w:val="nil"/>
            </w:tcBorders>
            <w:shd w:val="clear" w:color="auto" w:fill="auto"/>
            <w:noWrap/>
            <w:vAlign w:val="bottom"/>
          </w:tcPr>
          <w:p w14:paraId="2715720D" w14:textId="16B706C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0.59</w:t>
            </w:r>
          </w:p>
        </w:tc>
      </w:tr>
      <w:tr w:rsidR="00521749" w:rsidRPr="00521749" w14:paraId="0487BD53" w14:textId="77777777" w:rsidTr="00C36ED2">
        <w:trPr>
          <w:trHeight w:val="288"/>
        </w:trPr>
        <w:tc>
          <w:tcPr>
            <w:tcW w:w="291" w:type="pct"/>
            <w:tcBorders>
              <w:top w:val="nil"/>
              <w:left w:val="nil"/>
              <w:bottom w:val="nil"/>
              <w:right w:val="nil"/>
            </w:tcBorders>
          </w:tcPr>
          <w:p w14:paraId="34216B9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012A4C77" w14:textId="2E3267C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4EC43052" w14:textId="27A780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0.72</w:t>
            </w:r>
          </w:p>
        </w:tc>
        <w:tc>
          <w:tcPr>
            <w:tcW w:w="781" w:type="pct"/>
            <w:tcBorders>
              <w:top w:val="nil"/>
              <w:left w:val="nil"/>
              <w:bottom w:val="nil"/>
              <w:right w:val="nil"/>
            </w:tcBorders>
            <w:shd w:val="clear" w:color="auto" w:fill="auto"/>
            <w:noWrap/>
            <w:vAlign w:val="bottom"/>
            <w:hideMark/>
          </w:tcPr>
          <w:p w14:paraId="577E9161" w14:textId="5FEA197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1.04</w:t>
            </w:r>
          </w:p>
        </w:tc>
        <w:tc>
          <w:tcPr>
            <w:tcW w:w="689" w:type="pct"/>
            <w:tcBorders>
              <w:top w:val="nil"/>
              <w:left w:val="nil"/>
              <w:bottom w:val="nil"/>
              <w:right w:val="nil"/>
            </w:tcBorders>
            <w:shd w:val="clear" w:color="auto" w:fill="auto"/>
            <w:noWrap/>
            <w:vAlign w:val="bottom"/>
            <w:hideMark/>
          </w:tcPr>
          <w:p w14:paraId="2D9C2881" w14:textId="32DF06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0.10</w:t>
            </w:r>
          </w:p>
        </w:tc>
        <w:tc>
          <w:tcPr>
            <w:tcW w:w="692" w:type="pct"/>
            <w:tcBorders>
              <w:top w:val="nil"/>
              <w:left w:val="nil"/>
              <w:bottom w:val="nil"/>
              <w:right w:val="nil"/>
            </w:tcBorders>
            <w:shd w:val="clear" w:color="auto" w:fill="auto"/>
            <w:noWrap/>
            <w:vAlign w:val="bottom"/>
            <w:hideMark/>
          </w:tcPr>
          <w:p w14:paraId="5ACAB6C7" w14:textId="31093F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08" w:type="pct"/>
            <w:tcBorders>
              <w:top w:val="nil"/>
              <w:left w:val="nil"/>
              <w:bottom w:val="nil"/>
              <w:right w:val="nil"/>
            </w:tcBorders>
            <w:shd w:val="clear" w:color="auto" w:fill="auto"/>
            <w:noWrap/>
            <w:vAlign w:val="bottom"/>
            <w:hideMark/>
          </w:tcPr>
          <w:p w14:paraId="2DD2C8EF" w14:textId="4AD249A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1.24</w:t>
            </w:r>
          </w:p>
        </w:tc>
        <w:tc>
          <w:tcPr>
            <w:tcW w:w="539" w:type="pct"/>
            <w:tcBorders>
              <w:top w:val="nil"/>
              <w:left w:val="nil"/>
              <w:bottom w:val="nil"/>
              <w:right w:val="nil"/>
            </w:tcBorders>
            <w:shd w:val="clear" w:color="auto" w:fill="auto"/>
            <w:noWrap/>
            <w:vAlign w:val="bottom"/>
          </w:tcPr>
          <w:p w14:paraId="0A734E19" w14:textId="005F7EF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0.48</w:t>
            </w:r>
          </w:p>
        </w:tc>
      </w:tr>
      <w:tr w:rsidR="00521749" w:rsidRPr="00521749" w14:paraId="602E4AE4" w14:textId="77777777" w:rsidTr="00C36ED2">
        <w:trPr>
          <w:trHeight w:val="288"/>
        </w:trPr>
        <w:tc>
          <w:tcPr>
            <w:tcW w:w="291" w:type="pct"/>
            <w:tcBorders>
              <w:top w:val="nil"/>
              <w:left w:val="nil"/>
              <w:bottom w:val="nil"/>
              <w:right w:val="nil"/>
            </w:tcBorders>
          </w:tcPr>
          <w:p w14:paraId="6676BB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73F18C8D" w14:textId="5EC3908F"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Q5</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12</w:t>
            </w:r>
          </w:p>
        </w:tc>
        <w:tc>
          <w:tcPr>
            <w:tcW w:w="689" w:type="pct"/>
            <w:tcBorders>
              <w:top w:val="nil"/>
              <w:left w:val="nil"/>
              <w:bottom w:val="nil"/>
              <w:right w:val="nil"/>
            </w:tcBorders>
            <w:vAlign w:val="bottom"/>
          </w:tcPr>
          <w:p w14:paraId="14A9DFFB" w14:textId="1E1C786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0.64</w:t>
            </w:r>
          </w:p>
        </w:tc>
        <w:tc>
          <w:tcPr>
            <w:tcW w:w="781" w:type="pct"/>
            <w:tcBorders>
              <w:top w:val="nil"/>
              <w:left w:val="nil"/>
              <w:bottom w:val="nil"/>
              <w:right w:val="nil"/>
            </w:tcBorders>
            <w:shd w:val="clear" w:color="auto" w:fill="auto"/>
            <w:noWrap/>
            <w:vAlign w:val="bottom"/>
            <w:hideMark/>
          </w:tcPr>
          <w:p w14:paraId="5402633E" w14:textId="4542D59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689" w:type="pct"/>
            <w:tcBorders>
              <w:top w:val="nil"/>
              <w:left w:val="nil"/>
              <w:bottom w:val="nil"/>
              <w:right w:val="nil"/>
            </w:tcBorders>
            <w:shd w:val="clear" w:color="auto" w:fill="auto"/>
            <w:noWrap/>
            <w:vAlign w:val="bottom"/>
            <w:hideMark/>
          </w:tcPr>
          <w:p w14:paraId="7AA6312A" w14:textId="3009C09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54B90AD2" w14:textId="012EA24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0.83</w:t>
            </w:r>
          </w:p>
        </w:tc>
        <w:tc>
          <w:tcPr>
            <w:tcW w:w="708" w:type="pct"/>
            <w:tcBorders>
              <w:top w:val="nil"/>
              <w:left w:val="nil"/>
              <w:bottom w:val="nil"/>
              <w:right w:val="nil"/>
            </w:tcBorders>
            <w:shd w:val="clear" w:color="auto" w:fill="auto"/>
            <w:noWrap/>
            <w:vAlign w:val="bottom"/>
            <w:hideMark/>
          </w:tcPr>
          <w:p w14:paraId="59E11026" w14:textId="75131D9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1.20</w:t>
            </w:r>
          </w:p>
        </w:tc>
        <w:tc>
          <w:tcPr>
            <w:tcW w:w="539" w:type="pct"/>
            <w:tcBorders>
              <w:top w:val="nil"/>
              <w:left w:val="nil"/>
              <w:bottom w:val="nil"/>
              <w:right w:val="nil"/>
            </w:tcBorders>
            <w:shd w:val="clear" w:color="auto" w:fill="auto"/>
            <w:noWrap/>
            <w:vAlign w:val="bottom"/>
          </w:tcPr>
          <w:p w14:paraId="2A35774B" w14:textId="7963B18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0.60</w:t>
            </w:r>
          </w:p>
        </w:tc>
      </w:tr>
      <w:tr w:rsidR="0041393A" w:rsidRPr="00521749" w14:paraId="5ECF88A4" w14:textId="77777777" w:rsidTr="00C36ED2">
        <w:trPr>
          <w:trHeight w:val="288"/>
        </w:trPr>
        <w:tc>
          <w:tcPr>
            <w:tcW w:w="5000" w:type="pct"/>
            <w:gridSpan w:val="8"/>
            <w:tcBorders>
              <w:top w:val="nil"/>
              <w:left w:val="nil"/>
              <w:bottom w:val="nil"/>
              <w:right w:val="nil"/>
            </w:tcBorders>
          </w:tcPr>
          <w:p w14:paraId="6AFBF414" w14:textId="1BF1316C"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Interactive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0.7</w:t>
            </w:r>
            <w:r w:rsidR="00CB1A3D" w:rsidRPr="00521749">
              <w:rPr>
                <w:rFonts w:ascii="Times New Roman" w:eastAsia="Times New Roman" w:hAnsi="Times New Roman" w:cs="Times New Roman"/>
                <w:color w:val="000000"/>
                <w:sz w:val="24"/>
                <w:szCs w:val="24"/>
              </w:rPr>
              <w:t>3</w:t>
            </w:r>
            <w:r w:rsidR="00273A21">
              <w:rPr>
                <w:rFonts w:ascii="Times New Roman" w:eastAsia="Times New Roman" w:hAnsi="Times New Roman" w:cs="Times New Roman"/>
                <w:color w:val="000000"/>
                <w:sz w:val="24"/>
                <w:szCs w:val="24"/>
              </w:rPr>
              <w:t>; 95% CI (0.67, 0.79)</w:t>
            </w:r>
          </w:p>
        </w:tc>
      </w:tr>
      <w:tr w:rsidR="00521749" w:rsidRPr="00521749" w14:paraId="0DB559E0" w14:textId="77777777" w:rsidTr="00C36ED2">
        <w:trPr>
          <w:trHeight w:val="288"/>
        </w:trPr>
        <w:tc>
          <w:tcPr>
            <w:tcW w:w="291" w:type="pct"/>
            <w:tcBorders>
              <w:top w:val="nil"/>
              <w:left w:val="nil"/>
              <w:bottom w:val="nil"/>
              <w:right w:val="nil"/>
            </w:tcBorders>
          </w:tcPr>
          <w:p w14:paraId="5AB9F2A3"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A9E491C" w14:textId="0F8DAD4C"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vAlign w:val="bottom"/>
          </w:tcPr>
          <w:p w14:paraId="15676E3F" w14:textId="50DDF25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0.66</w:t>
            </w:r>
          </w:p>
        </w:tc>
        <w:tc>
          <w:tcPr>
            <w:tcW w:w="781" w:type="pct"/>
            <w:tcBorders>
              <w:top w:val="nil"/>
              <w:left w:val="nil"/>
              <w:bottom w:val="nil"/>
              <w:right w:val="nil"/>
            </w:tcBorders>
            <w:shd w:val="clear" w:color="auto" w:fill="auto"/>
            <w:noWrap/>
            <w:vAlign w:val="bottom"/>
            <w:hideMark/>
          </w:tcPr>
          <w:p w14:paraId="3BFD2DC5" w14:textId="3CD5107A" w:rsidR="002A10FE" w:rsidRPr="00521749" w:rsidRDefault="00521749" w:rsidP="002A10FE">
            <w:pPr>
              <w:widowControl/>
              <w:autoSpaceDE/>
              <w:autoSpaceDN/>
              <w:jc w:val="right"/>
              <w:rPr>
                <w:rFonts w:ascii="Times New Roman" w:eastAsia="Times New Roman" w:hAnsi="Times New Roman" w:cs="Times New Roman"/>
                <w:color w:val="000000"/>
                <w:sz w:val="24"/>
                <w:szCs w:val="24"/>
              </w:rPr>
            </w:pPr>
            <w:r w:rsidRPr="00477F53">
              <w:rPr>
                <w:rFonts w:ascii="Times New Roman" w:hAnsi="Times New Roman" w:cs="Times New Roman"/>
                <w:sz w:val="24"/>
                <w:szCs w:val="24"/>
              </w:rPr>
              <w:t>1</w:t>
            </w:r>
            <w:r w:rsidRPr="00477F53">
              <w:rPr>
                <w:rFonts w:ascii="Times New Roman" w:hAnsi="Times New Roman" w:cs="Times New Roman"/>
                <w:sz w:val="24"/>
                <w:szCs w:val="24"/>
                <w:vertAlign w:val="superscript"/>
              </w:rPr>
              <w:t>a</w:t>
            </w:r>
            <w:r w:rsidRPr="00521749" w:rsidDel="00BF0CB6">
              <w:rPr>
                <w:rFonts w:ascii="Times New Roman" w:eastAsia="Times New Roman" w:hAnsi="Times New Roman" w:cs="Times New Roman"/>
                <w:color w:val="000000"/>
                <w:sz w:val="24"/>
                <w:szCs w:val="24"/>
              </w:rPr>
              <w:t xml:space="preserve"> </w:t>
            </w:r>
          </w:p>
        </w:tc>
        <w:tc>
          <w:tcPr>
            <w:tcW w:w="689" w:type="pct"/>
            <w:tcBorders>
              <w:top w:val="nil"/>
              <w:left w:val="nil"/>
              <w:bottom w:val="nil"/>
              <w:right w:val="nil"/>
            </w:tcBorders>
            <w:shd w:val="clear" w:color="auto" w:fill="auto"/>
            <w:noWrap/>
            <w:vAlign w:val="bottom"/>
          </w:tcPr>
          <w:p w14:paraId="7AD1B1F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vAlign w:val="bottom"/>
          </w:tcPr>
          <w:p w14:paraId="59A50A9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vAlign w:val="bottom"/>
          </w:tcPr>
          <w:p w14:paraId="2B938BE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vAlign w:val="bottom"/>
          </w:tcPr>
          <w:p w14:paraId="566C2431" w14:textId="54E5FD1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0.57</w:t>
            </w:r>
          </w:p>
        </w:tc>
      </w:tr>
      <w:tr w:rsidR="00521749" w:rsidRPr="00521749" w14:paraId="54F65ACD" w14:textId="77777777" w:rsidTr="00C36ED2">
        <w:trPr>
          <w:trHeight w:val="288"/>
        </w:trPr>
        <w:tc>
          <w:tcPr>
            <w:tcW w:w="291" w:type="pct"/>
            <w:tcBorders>
              <w:top w:val="nil"/>
              <w:left w:val="nil"/>
              <w:bottom w:val="nil"/>
              <w:right w:val="nil"/>
            </w:tcBorders>
          </w:tcPr>
          <w:p w14:paraId="0145935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531FD1E" w14:textId="493DECF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vAlign w:val="bottom"/>
          </w:tcPr>
          <w:p w14:paraId="49C84E8D" w14:textId="162B8DB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0.50</w:t>
            </w:r>
          </w:p>
        </w:tc>
        <w:tc>
          <w:tcPr>
            <w:tcW w:w="781" w:type="pct"/>
            <w:tcBorders>
              <w:top w:val="nil"/>
              <w:left w:val="nil"/>
              <w:bottom w:val="nil"/>
              <w:right w:val="nil"/>
            </w:tcBorders>
            <w:shd w:val="clear" w:color="auto" w:fill="auto"/>
            <w:noWrap/>
            <w:vAlign w:val="bottom"/>
            <w:hideMark/>
          </w:tcPr>
          <w:p w14:paraId="247A56AF" w14:textId="1FE7581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0.93</w:t>
            </w:r>
          </w:p>
        </w:tc>
        <w:tc>
          <w:tcPr>
            <w:tcW w:w="689" w:type="pct"/>
            <w:tcBorders>
              <w:top w:val="nil"/>
              <w:left w:val="nil"/>
              <w:bottom w:val="nil"/>
              <w:right w:val="nil"/>
            </w:tcBorders>
            <w:shd w:val="clear" w:color="auto" w:fill="auto"/>
            <w:noWrap/>
            <w:vAlign w:val="bottom"/>
            <w:hideMark/>
          </w:tcPr>
          <w:p w14:paraId="045C3ACA" w14:textId="092BBC0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6148083C" w14:textId="6DD8550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0.69</w:t>
            </w:r>
          </w:p>
        </w:tc>
        <w:tc>
          <w:tcPr>
            <w:tcW w:w="708" w:type="pct"/>
            <w:tcBorders>
              <w:top w:val="nil"/>
              <w:left w:val="nil"/>
              <w:bottom w:val="nil"/>
              <w:right w:val="nil"/>
            </w:tcBorders>
            <w:shd w:val="clear" w:color="auto" w:fill="auto"/>
            <w:noWrap/>
            <w:vAlign w:val="bottom"/>
            <w:hideMark/>
          </w:tcPr>
          <w:p w14:paraId="2370D01F" w14:textId="1F43694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1.16</w:t>
            </w:r>
          </w:p>
        </w:tc>
        <w:tc>
          <w:tcPr>
            <w:tcW w:w="539" w:type="pct"/>
            <w:tcBorders>
              <w:top w:val="nil"/>
              <w:left w:val="nil"/>
              <w:bottom w:val="nil"/>
              <w:right w:val="nil"/>
            </w:tcBorders>
            <w:shd w:val="clear" w:color="auto" w:fill="auto"/>
            <w:noWrap/>
            <w:vAlign w:val="bottom"/>
          </w:tcPr>
          <w:p w14:paraId="39ED0570" w14:textId="782B94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0.75</w:t>
            </w:r>
          </w:p>
        </w:tc>
      </w:tr>
      <w:tr w:rsidR="00521749" w:rsidRPr="00521749" w14:paraId="5F0ABA99" w14:textId="77777777" w:rsidTr="00C36ED2">
        <w:trPr>
          <w:trHeight w:val="288"/>
        </w:trPr>
        <w:tc>
          <w:tcPr>
            <w:tcW w:w="291" w:type="pct"/>
            <w:tcBorders>
              <w:top w:val="nil"/>
              <w:left w:val="nil"/>
              <w:bottom w:val="nil"/>
              <w:right w:val="nil"/>
            </w:tcBorders>
          </w:tcPr>
          <w:p w14:paraId="0A063E6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2C946CF4" w14:textId="67B7931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6</w:t>
            </w:r>
          </w:p>
        </w:tc>
        <w:tc>
          <w:tcPr>
            <w:tcW w:w="689" w:type="pct"/>
            <w:tcBorders>
              <w:top w:val="nil"/>
              <w:left w:val="nil"/>
              <w:bottom w:val="nil"/>
              <w:right w:val="nil"/>
            </w:tcBorders>
            <w:vAlign w:val="bottom"/>
          </w:tcPr>
          <w:p w14:paraId="55249253" w14:textId="6336B6D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0.81</w:t>
            </w:r>
          </w:p>
        </w:tc>
        <w:tc>
          <w:tcPr>
            <w:tcW w:w="781" w:type="pct"/>
            <w:tcBorders>
              <w:top w:val="nil"/>
              <w:left w:val="nil"/>
              <w:bottom w:val="nil"/>
              <w:right w:val="nil"/>
            </w:tcBorders>
            <w:shd w:val="clear" w:color="auto" w:fill="auto"/>
            <w:noWrap/>
            <w:vAlign w:val="bottom"/>
            <w:hideMark/>
          </w:tcPr>
          <w:p w14:paraId="770E5124" w14:textId="451147D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1.06</w:t>
            </w:r>
          </w:p>
        </w:tc>
        <w:tc>
          <w:tcPr>
            <w:tcW w:w="689" w:type="pct"/>
            <w:tcBorders>
              <w:top w:val="nil"/>
              <w:left w:val="nil"/>
              <w:bottom w:val="nil"/>
              <w:right w:val="nil"/>
            </w:tcBorders>
            <w:shd w:val="clear" w:color="auto" w:fill="auto"/>
            <w:noWrap/>
            <w:vAlign w:val="bottom"/>
            <w:hideMark/>
          </w:tcPr>
          <w:p w14:paraId="7B4BCDDB" w14:textId="42FE1F5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26254D76" w14:textId="2A04CF0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0.87</w:t>
            </w:r>
          </w:p>
        </w:tc>
        <w:tc>
          <w:tcPr>
            <w:tcW w:w="708" w:type="pct"/>
            <w:tcBorders>
              <w:top w:val="nil"/>
              <w:left w:val="nil"/>
              <w:bottom w:val="nil"/>
              <w:right w:val="nil"/>
            </w:tcBorders>
            <w:shd w:val="clear" w:color="auto" w:fill="auto"/>
            <w:noWrap/>
            <w:vAlign w:val="bottom"/>
            <w:hideMark/>
          </w:tcPr>
          <w:p w14:paraId="001967EF" w14:textId="15862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539" w:type="pct"/>
            <w:tcBorders>
              <w:top w:val="nil"/>
              <w:left w:val="nil"/>
              <w:bottom w:val="nil"/>
              <w:right w:val="nil"/>
            </w:tcBorders>
            <w:shd w:val="clear" w:color="auto" w:fill="auto"/>
            <w:noWrap/>
            <w:vAlign w:val="bottom"/>
          </w:tcPr>
          <w:p w14:paraId="69B4FAE9" w14:textId="57532FF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0.35</w:t>
            </w:r>
          </w:p>
        </w:tc>
      </w:tr>
      <w:tr w:rsidR="00521749" w:rsidRPr="00521749" w14:paraId="1E0D5D0A" w14:textId="77777777" w:rsidTr="00C36ED2">
        <w:trPr>
          <w:trHeight w:val="288"/>
        </w:trPr>
        <w:tc>
          <w:tcPr>
            <w:tcW w:w="291" w:type="pct"/>
            <w:tcBorders>
              <w:top w:val="nil"/>
              <w:left w:val="nil"/>
              <w:bottom w:val="nil"/>
              <w:right w:val="nil"/>
            </w:tcBorders>
          </w:tcPr>
          <w:p w14:paraId="39A57405"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B60C800" w14:textId="0892ECB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vAlign w:val="bottom"/>
          </w:tcPr>
          <w:p w14:paraId="6AE555DB" w14:textId="2D646F3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0.85</w:t>
            </w:r>
          </w:p>
        </w:tc>
        <w:tc>
          <w:tcPr>
            <w:tcW w:w="781" w:type="pct"/>
            <w:tcBorders>
              <w:top w:val="nil"/>
              <w:left w:val="nil"/>
              <w:bottom w:val="nil"/>
              <w:right w:val="nil"/>
            </w:tcBorders>
            <w:shd w:val="clear" w:color="auto" w:fill="auto"/>
            <w:noWrap/>
            <w:vAlign w:val="bottom"/>
            <w:hideMark/>
          </w:tcPr>
          <w:p w14:paraId="7B1B92B0" w14:textId="010AC82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1.25</w:t>
            </w:r>
          </w:p>
        </w:tc>
        <w:tc>
          <w:tcPr>
            <w:tcW w:w="689" w:type="pct"/>
            <w:tcBorders>
              <w:top w:val="nil"/>
              <w:left w:val="nil"/>
              <w:bottom w:val="nil"/>
              <w:right w:val="nil"/>
            </w:tcBorders>
            <w:shd w:val="clear" w:color="auto" w:fill="auto"/>
            <w:noWrap/>
            <w:vAlign w:val="bottom"/>
            <w:hideMark/>
          </w:tcPr>
          <w:p w14:paraId="6BD76BF0" w14:textId="15AD44B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0.12</w:t>
            </w:r>
          </w:p>
        </w:tc>
        <w:tc>
          <w:tcPr>
            <w:tcW w:w="692" w:type="pct"/>
            <w:tcBorders>
              <w:top w:val="nil"/>
              <w:left w:val="nil"/>
              <w:bottom w:val="nil"/>
              <w:right w:val="nil"/>
            </w:tcBorders>
            <w:shd w:val="clear" w:color="auto" w:fill="auto"/>
            <w:noWrap/>
            <w:vAlign w:val="bottom"/>
            <w:hideMark/>
          </w:tcPr>
          <w:p w14:paraId="4254B5B9" w14:textId="3332752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1.01</w:t>
            </w:r>
          </w:p>
        </w:tc>
        <w:tc>
          <w:tcPr>
            <w:tcW w:w="708" w:type="pct"/>
            <w:tcBorders>
              <w:top w:val="nil"/>
              <w:left w:val="nil"/>
              <w:bottom w:val="nil"/>
              <w:right w:val="nil"/>
            </w:tcBorders>
            <w:shd w:val="clear" w:color="auto" w:fill="auto"/>
            <w:noWrap/>
            <w:vAlign w:val="bottom"/>
            <w:hideMark/>
          </w:tcPr>
          <w:p w14:paraId="46CC4476" w14:textId="31C44500"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1.49</w:t>
            </w:r>
          </w:p>
        </w:tc>
        <w:tc>
          <w:tcPr>
            <w:tcW w:w="539" w:type="pct"/>
            <w:tcBorders>
              <w:top w:val="nil"/>
              <w:left w:val="nil"/>
              <w:bottom w:val="nil"/>
              <w:right w:val="nil"/>
            </w:tcBorders>
            <w:shd w:val="clear" w:color="auto" w:fill="auto"/>
            <w:noWrap/>
            <w:vAlign w:val="bottom"/>
          </w:tcPr>
          <w:p w14:paraId="256B3CEF" w14:textId="5197D03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0.27</w:t>
            </w:r>
          </w:p>
        </w:tc>
      </w:tr>
      <w:tr w:rsidR="00521749" w:rsidRPr="00521749" w14:paraId="36F6273E" w14:textId="77777777" w:rsidTr="00C36ED2">
        <w:trPr>
          <w:trHeight w:val="288"/>
        </w:trPr>
        <w:tc>
          <w:tcPr>
            <w:tcW w:w="291" w:type="pct"/>
            <w:tcBorders>
              <w:top w:val="nil"/>
              <w:left w:val="nil"/>
              <w:bottom w:val="nil"/>
              <w:right w:val="nil"/>
            </w:tcBorders>
          </w:tcPr>
          <w:p w14:paraId="01B715AA"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7C6C3BE" w14:textId="0790F38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bottom w:val="nil"/>
              <w:right w:val="nil"/>
            </w:tcBorders>
            <w:vAlign w:val="bottom"/>
          </w:tcPr>
          <w:p w14:paraId="4F503793" w14:textId="551D9E9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0.78</w:t>
            </w:r>
          </w:p>
        </w:tc>
        <w:tc>
          <w:tcPr>
            <w:tcW w:w="781" w:type="pct"/>
            <w:tcBorders>
              <w:top w:val="nil"/>
              <w:left w:val="nil"/>
              <w:bottom w:val="nil"/>
              <w:right w:val="nil"/>
            </w:tcBorders>
            <w:shd w:val="clear" w:color="auto" w:fill="auto"/>
            <w:noWrap/>
            <w:vAlign w:val="bottom"/>
            <w:hideMark/>
          </w:tcPr>
          <w:p w14:paraId="5370F44B" w14:textId="6C59D9A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1.09</w:t>
            </w:r>
          </w:p>
        </w:tc>
        <w:tc>
          <w:tcPr>
            <w:tcW w:w="689" w:type="pct"/>
            <w:tcBorders>
              <w:top w:val="nil"/>
              <w:left w:val="nil"/>
              <w:bottom w:val="nil"/>
              <w:right w:val="nil"/>
            </w:tcBorders>
            <w:shd w:val="clear" w:color="auto" w:fill="auto"/>
            <w:noWrap/>
            <w:vAlign w:val="bottom"/>
            <w:hideMark/>
          </w:tcPr>
          <w:p w14:paraId="2F58BEAF" w14:textId="4DFFAA7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0.09</w:t>
            </w:r>
          </w:p>
        </w:tc>
        <w:tc>
          <w:tcPr>
            <w:tcW w:w="692" w:type="pct"/>
            <w:tcBorders>
              <w:top w:val="nil"/>
              <w:left w:val="nil"/>
              <w:bottom w:val="nil"/>
              <w:right w:val="nil"/>
            </w:tcBorders>
            <w:shd w:val="clear" w:color="auto" w:fill="auto"/>
            <w:noWrap/>
            <w:vAlign w:val="bottom"/>
            <w:hideMark/>
          </w:tcPr>
          <w:p w14:paraId="7A980674" w14:textId="643C80E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0.92</w:t>
            </w:r>
          </w:p>
        </w:tc>
        <w:tc>
          <w:tcPr>
            <w:tcW w:w="708" w:type="pct"/>
            <w:tcBorders>
              <w:top w:val="nil"/>
              <w:left w:val="nil"/>
              <w:bottom w:val="nil"/>
              <w:right w:val="nil"/>
            </w:tcBorders>
            <w:shd w:val="clear" w:color="auto" w:fill="auto"/>
            <w:noWrap/>
            <w:vAlign w:val="bottom"/>
            <w:hideMark/>
          </w:tcPr>
          <w:p w14:paraId="353C89E6" w14:textId="002A3C0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1.27</w:t>
            </w:r>
          </w:p>
        </w:tc>
        <w:tc>
          <w:tcPr>
            <w:tcW w:w="539" w:type="pct"/>
            <w:tcBorders>
              <w:top w:val="nil"/>
              <w:left w:val="nil"/>
              <w:bottom w:val="nil"/>
              <w:right w:val="nil"/>
            </w:tcBorders>
            <w:shd w:val="clear" w:color="auto" w:fill="auto"/>
            <w:noWrap/>
            <w:vAlign w:val="bottom"/>
          </w:tcPr>
          <w:p w14:paraId="6E831CD6" w14:textId="6F4D495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0.39</w:t>
            </w:r>
          </w:p>
        </w:tc>
      </w:tr>
      <w:tr w:rsidR="00521749" w:rsidRPr="00521749" w14:paraId="2570F372" w14:textId="77777777" w:rsidTr="00C36ED2">
        <w:trPr>
          <w:trHeight w:val="288"/>
        </w:trPr>
        <w:tc>
          <w:tcPr>
            <w:tcW w:w="291" w:type="pct"/>
            <w:tcBorders>
              <w:top w:val="nil"/>
              <w:left w:val="nil"/>
              <w:bottom w:val="nil"/>
              <w:right w:val="nil"/>
            </w:tcBorders>
          </w:tcPr>
          <w:p w14:paraId="1C4C45C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51D8503" w14:textId="5EDAD529"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Q6</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11</w:t>
            </w:r>
          </w:p>
        </w:tc>
        <w:tc>
          <w:tcPr>
            <w:tcW w:w="689" w:type="pct"/>
            <w:tcBorders>
              <w:top w:val="nil"/>
              <w:left w:val="nil"/>
              <w:bottom w:val="nil"/>
              <w:right w:val="nil"/>
            </w:tcBorders>
            <w:vAlign w:val="bottom"/>
          </w:tcPr>
          <w:p w14:paraId="488493E3" w14:textId="2A06197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0.68</w:t>
            </w:r>
          </w:p>
        </w:tc>
        <w:tc>
          <w:tcPr>
            <w:tcW w:w="781" w:type="pct"/>
            <w:tcBorders>
              <w:top w:val="nil"/>
              <w:left w:val="nil"/>
              <w:bottom w:val="nil"/>
              <w:right w:val="nil"/>
            </w:tcBorders>
            <w:shd w:val="clear" w:color="auto" w:fill="auto"/>
            <w:noWrap/>
            <w:vAlign w:val="bottom"/>
            <w:hideMark/>
          </w:tcPr>
          <w:p w14:paraId="212A5677" w14:textId="470CF26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1.11</w:t>
            </w:r>
          </w:p>
        </w:tc>
        <w:tc>
          <w:tcPr>
            <w:tcW w:w="689" w:type="pct"/>
            <w:tcBorders>
              <w:top w:val="nil"/>
              <w:left w:val="nil"/>
              <w:bottom w:val="nil"/>
              <w:right w:val="nil"/>
            </w:tcBorders>
            <w:shd w:val="clear" w:color="auto" w:fill="auto"/>
            <w:noWrap/>
            <w:vAlign w:val="bottom"/>
            <w:hideMark/>
          </w:tcPr>
          <w:p w14:paraId="7043D564" w14:textId="56BC656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0.13</w:t>
            </w:r>
          </w:p>
        </w:tc>
        <w:tc>
          <w:tcPr>
            <w:tcW w:w="692" w:type="pct"/>
            <w:tcBorders>
              <w:top w:val="nil"/>
              <w:left w:val="nil"/>
              <w:bottom w:val="nil"/>
              <w:right w:val="nil"/>
            </w:tcBorders>
            <w:shd w:val="clear" w:color="auto" w:fill="auto"/>
            <w:noWrap/>
            <w:vAlign w:val="bottom"/>
            <w:hideMark/>
          </w:tcPr>
          <w:p w14:paraId="755E4613" w14:textId="148A462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0.86</w:t>
            </w:r>
          </w:p>
        </w:tc>
        <w:tc>
          <w:tcPr>
            <w:tcW w:w="708" w:type="pct"/>
            <w:tcBorders>
              <w:top w:val="nil"/>
              <w:left w:val="nil"/>
              <w:bottom w:val="nil"/>
              <w:right w:val="nil"/>
            </w:tcBorders>
            <w:shd w:val="clear" w:color="auto" w:fill="auto"/>
            <w:noWrap/>
            <w:vAlign w:val="bottom"/>
            <w:hideMark/>
          </w:tcPr>
          <w:p w14:paraId="3CB344B5" w14:textId="17B13E8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1.36</w:t>
            </w:r>
          </w:p>
        </w:tc>
        <w:tc>
          <w:tcPr>
            <w:tcW w:w="539" w:type="pct"/>
            <w:tcBorders>
              <w:top w:val="nil"/>
              <w:left w:val="nil"/>
              <w:bottom w:val="nil"/>
              <w:right w:val="nil"/>
            </w:tcBorders>
            <w:shd w:val="clear" w:color="auto" w:fill="auto"/>
            <w:noWrap/>
            <w:vAlign w:val="bottom"/>
          </w:tcPr>
          <w:p w14:paraId="445FACB2" w14:textId="05B9638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color w:val="000000"/>
                <w:sz w:val="24"/>
                <w:szCs w:val="24"/>
              </w:rPr>
              <w:t>0.54</w:t>
            </w:r>
          </w:p>
        </w:tc>
      </w:tr>
      <w:tr w:rsidR="0041393A" w:rsidRPr="00521749" w14:paraId="785E9D22" w14:textId="77777777" w:rsidTr="00C36ED2">
        <w:trPr>
          <w:trHeight w:val="288"/>
        </w:trPr>
        <w:tc>
          <w:tcPr>
            <w:tcW w:w="5000" w:type="pct"/>
            <w:gridSpan w:val="8"/>
            <w:tcBorders>
              <w:top w:val="nil"/>
              <w:left w:val="nil"/>
              <w:bottom w:val="nil"/>
              <w:right w:val="nil"/>
            </w:tcBorders>
          </w:tcPr>
          <w:p w14:paraId="79381A87" w14:textId="6C5DD105" w:rsidR="0041393A" w:rsidRPr="00521749" w:rsidRDefault="0041393A" w:rsidP="00C929B3">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 xml:space="preserve">Engaged Learning </w:t>
            </w:r>
            <m:oMath>
              <m:sSup>
                <m:sSupPr>
                  <m:ctrlPr>
                    <w:rPr>
                      <w:rFonts w:ascii="Cambria Math" w:hAnsi="Cambria Math" w:cs="Times New Roman"/>
                      <w:bCs/>
                      <w:i/>
                      <w:sz w:val="24"/>
                      <w:szCs w:val="24"/>
                    </w:rPr>
                  </m:ctrlPr>
                </m:sSupPr>
                <m:e>
                  <m:r>
                    <m:rPr>
                      <m:sty m:val="p"/>
                    </m:rPr>
                    <w:rPr>
                      <w:rFonts w:ascii="Cambria Math" w:hAnsi="Cambria Math" w:cs="Times New Roman"/>
                      <w:sz w:val="24"/>
                      <w:szCs w:val="24"/>
                    </w:rPr>
                    <m:t>ω</m:t>
                  </m:r>
                </m:e>
                <m:sup>
                  <m:r>
                    <m:rPr>
                      <m:sty m:val="p"/>
                    </m:rPr>
                    <w:rPr>
                      <w:rFonts w:ascii="Cambria Math" w:hAnsi="Cambria Math" w:cs="Times New Roman"/>
                      <w:sz w:val="24"/>
                      <w:szCs w:val="24"/>
                    </w:rPr>
                    <m:t>2</m:t>
                  </m:r>
                </m:sup>
              </m:sSup>
            </m:oMath>
            <w:r w:rsidRPr="00521749">
              <w:rPr>
                <w:rFonts w:ascii="Times New Roman" w:eastAsia="Times New Roman" w:hAnsi="Times New Roman" w:cs="Times New Roman"/>
                <w:color w:val="000000"/>
                <w:sz w:val="24"/>
                <w:szCs w:val="24"/>
              </w:rPr>
              <w:t xml:space="preserve"> = 0.6</w:t>
            </w:r>
            <w:r w:rsidR="00CB1A3D" w:rsidRPr="00521749">
              <w:rPr>
                <w:rFonts w:ascii="Times New Roman" w:eastAsia="Times New Roman" w:hAnsi="Times New Roman" w:cs="Times New Roman"/>
                <w:color w:val="000000"/>
                <w:sz w:val="24"/>
                <w:szCs w:val="24"/>
              </w:rPr>
              <w:t>6</w:t>
            </w:r>
            <w:r w:rsidR="00273A21">
              <w:rPr>
                <w:rFonts w:ascii="Times New Roman" w:eastAsia="Times New Roman" w:hAnsi="Times New Roman" w:cs="Times New Roman"/>
                <w:color w:val="000000"/>
                <w:sz w:val="24"/>
                <w:szCs w:val="24"/>
              </w:rPr>
              <w:t>; 95% CI (0.61, 0.72)</w:t>
            </w:r>
          </w:p>
        </w:tc>
      </w:tr>
      <w:tr w:rsidR="00521749" w:rsidRPr="00521749" w14:paraId="40A24726" w14:textId="77777777" w:rsidTr="00C36ED2">
        <w:trPr>
          <w:trHeight w:val="288"/>
        </w:trPr>
        <w:tc>
          <w:tcPr>
            <w:tcW w:w="291" w:type="pct"/>
            <w:tcBorders>
              <w:top w:val="nil"/>
              <w:left w:val="nil"/>
              <w:bottom w:val="nil"/>
              <w:right w:val="nil"/>
            </w:tcBorders>
          </w:tcPr>
          <w:p w14:paraId="60BF175D"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DF027EC" w14:textId="0C30674E"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2</w:t>
            </w:r>
          </w:p>
        </w:tc>
        <w:tc>
          <w:tcPr>
            <w:tcW w:w="689" w:type="pct"/>
            <w:tcBorders>
              <w:top w:val="nil"/>
              <w:left w:val="nil"/>
              <w:bottom w:val="nil"/>
              <w:right w:val="nil"/>
            </w:tcBorders>
          </w:tcPr>
          <w:p w14:paraId="21385A1C" w14:textId="405D37C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0.77</w:t>
            </w:r>
          </w:p>
        </w:tc>
        <w:tc>
          <w:tcPr>
            <w:tcW w:w="781" w:type="pct"/>
            <w:tcBorders>
              <w:top w:val="nil"/>
              <w:left w:val="nil"/>
              <w:bottom w:val="nil"/>
              <w:right w:val="nil"/>
            </w:tcBorders>
            <w:shd w:val="clear" w:color="auto" w:fill="auto"/>
            <w:noWrap/>
          </w:tcPr>
          <w:p w14:paraId="09E5A1B1" w14:textId="1121F9E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w:t>
            </w:r>
            <w:r w:rsidRPr="00C36ED2">
              <w:rPr>
                <w:rFonts w:ascii="Times New Roman" w:hAnsi="Times New Roman" w:cs="Times New Roman"/>
                <w:sz w:val="24"/>
                <w:szCs w:val="24"/>
                <w:vertAlign w:val="superscript"/>
              </w:rPr>
              <w:t>a</w:t>
            </w:r>
          </w:p>
        </w:tc>
        <w:tc>
          <w:tcPr>
            <w:tcW w:w="689" w:type="pct"/>
            <w:tcBorders>
              <w:top w:val="nil"/>
              <w:left w:val="nil"/>
              <w:bottom w:val="nil"/>
              <w:right w:val="nil"/>
            </w:tcBorders>
            <w:shd w:val="clear" w:color="auto" w:fill="auto"/>
            <w:noWrap/>
          </w:tcPr>
          <w:p w14:paraId="4978BBA6"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92" w:type="pct"/>
            <w:tcBorders>
              <w:top w:val="nil"/>
              <w:left w:val="nil"/>
              <w:bottom w:val="nil"/>
              <w:right w:val="nil"/>
            </w:tcBorders>
            <w:shd w:val="clear" w:color="auto" w:fill="auto"/>
            <w:noWrap/>
          </w:tcPr>
          <w:p w14:paraId="37C3998F"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708" w:type="pct"/>
            <w:tcBorders>
              <w:top w:val="nil"/>
              <w:left w:val="nil"/>
              <w:bottom w:val="nil"/>
              <w:right w:val="nil"/>
            </w:tcBorders>
            <w:shd w:val="clear" w:color="auto" w:fill="auto"/>
            <w:noWrap/>
          </w:tcPr>
          <w:p w14:paraId="65E6DD03" w14:textId="7777777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p>
        </w:tc>
        <w:tc>
          <w:tcPr>
            <w:tcW w:w="539" w:type="pct"/>
            <w:tcBorders>
              <w:top w:val="nil"/>
              <w:left w:val="nil"/>
              <w:bottom w:val="nil"/>
              <w:right w:val="nil"/>
            </w:tcBorders>
            <w:shd w:val="clear" w:color="auto" w:fill="auto"/>
            <w:noWrap/>
          </w:tcPr>
          <w:p w14:paraId="64B9A2AA" w14:textId="5F7D135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0.41</w:t>
            </w:r>
          </w:p>
        </w:tc>
      </w:tr>
      <w:tr w:rsidR="00521749" w:rsidRPr="00521749" w14:paraId="057BCE80" w14:textId="77777777" w:rsidTr="00C36ED2">
        <w:trPr>
          <w:trHeight w:val="288"/>
        </w:trPr>
        <w:tc>
          <w:tcPr>
            <w:tcW w:w="291" w:type="pct"/>
            <w:tcBorders>
              <w:top w:val="nil"/>
              <w:left w:val="nil"/>
              <w:bottom w:val="nil"/>
              <w:right w:val="nil"/>
            </w:tcBorders>
          </w:tcPr>
          <w:p w14:paraId="2C904C28"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36C65BB8" w14:textId="37F7D3E8"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4</w:t>
            </w:r>
          </w:p>
        </w:tc>
        <w:tc>
          <w:tcPr>
            <w:tcW w:w="689" w:type="pct"/>
            <w:tcBorders>
              <w:top w:val="nil"/>
              <w:left w:val="nil"/>
              <w:bottom w:val="nil"/>
              <w:right w:val="nil"/>
            </w:tcBorders>
          </w:tcPr>
          <w:p w14:paraId="72B97CBB" w14:textId="501AB0E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0.68</w:t>
            </w:r>
          </w:p>
        </w:tc>
        <w:tc>
          <w:tcPr>
            <w:tcW w:w="781" w:type="pct"/>
            <w:tcBorders>
              <w:top w:val="nil"/>
              <w:left w:val="nil"/>
              <w:bottom w:val="nil"/>
              <w:right w:val="nil"/>
            </w:tcBorders>
            <w:shd w:val="clear" w:color="auto" w:fill="auto"/>
            <w:noWrap/>
            <w:hideMark/>
          </w:tcPr>
          <w:p w14:paraId="50F2F86F" w14:textId="2B00C3D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0.93</w:t>
            </w:r>
          </w:p>
        </w:tc>
        <w:tc>
          <w:tcPr>
            <w:tcW w:w="689" w:type="pct"/>
            <w:tcBorders>
              <w:top w:val="nil"/>
              <w:left w:val="nil"/>
              <w:bottom w:val="nil"/>
              <w:right w:val="nil"/>
            </w:tcBorders>
            <w:shd w:val="clear" w:color="auto" w:fill="auto"/>
            <w:noWrap/>
            <w:hideMark/>
          </w:tcPr>
          <w:p w14:paraId="1431A6C0" w14:textId="5764EA1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0.07</w:t>
            </w:r>
          </w:p>
        </w:tc>
        <w:tc>
          <w:tcPr>
            <w:tcW w:w="692" w:type="pct"/>
            <w:tcBorders>
              <w:top w:val="nil"/>
              <w:left w:val="nil"/>
              <w:bottom w:val="nil"/>
              <w:right w:val="nil"/>
            </w:tcBorders>
            <w:shd w:val="clear" w:color="auto" w:fill="auto"/>
            <w:noWrap/>
            <w:hideMark/>
          </w:tcPr>
          <w:p w14:paraId="4FD6C0DB" w14:textId="5576356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0.80</w:t>
            </w:r>
          </w:p>
        </w:tc>
        <w:tc>
          <w:tcPr>
            <w:tcW w:w="708" w:type="pct"/>
            <w:tcBorders>
              <w:top w:val="nil"/>
              <w:left w:val="nil"/>
              <w:bottom w:val="nil"/>
              <w:right w:val="nil"/>
            </w:tcBorders>
            <w:shd w:val="clear" w:color="auto" w:fill="auto"/>
            <w:noWrap/>
            <w:hideMark/>
          </w:tcPr>
          <w:p w14:paraId="7CB178BB" w14:textId="32EC56B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bottom w:val="nil"/>
              <w:right w:val="nil"/>
            </w:tcBorders>
            <w:shd w:val="clear" w:color="auto" w:fill="auto"/>
            <w:noWrap/>
          </w:tcPr>
          <w:p w14:paraId="3F71A2B5" w14:textId="2FC856B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0.54</w:t>
            </w:r>
          </w:p>
        </w:tc>
      </w:tr>
      <w:tr w:rsidR="00521749" w:rsidRPr="00521749" w14:paraId="53FE2980" w14:textId="77777777" w:rsidTr="00C36ED2">
        <w:trPr>
          <w:trHeight w:val="288"/>
        </w:trPr>
        <w:tc>
          <w:tcPr>
            <w:tcW w:w="291" w:type="pct"/>
            <w:tcBorders>
              <w:top w:val="nil"/>
              <w:left w:val="nil"/>
              <w:bottom w:val="nil"/>
              <w:right w:val="nil"/>
            </w:tcBorders>
          </w:tcPr>
          <w:p w14:paraId="79ADC8AE"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1AF8C6A8" w14:textId="39894A71"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5</w:t>
            </w:r>
          </w:p>
        </w:tc>
        <w:tc>
          <w:tcPr>
            <w:tcW w:w="689" w:type="pct"/>
            <w:tcBorders>
              <w:top w:val="nil"/>
              <w:left w:val="nil"/>
              <w:bottom w:val="nil"/>
              <w:right w:val="nil"/>
            </w:tcBorders>
          </w:tcPr>
          <w:p w14:paraId="54E9CFDB" w14:textId="0DB3783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81" w:type="pct"/>
            <w:tcBorders>
              <w:top w:val="nil"/>
              <w:left w:val="nil"/>
              <w:bottom w:val="nil"/>
              <w:right w:val="nil"/>
            </w:tcBorders>
            <w:shd w:val="clear" w:color="auto" w:fill="auto"/>
            <w:noWrap/>
            <w:hideMark/>
          </w:tcPr>
          <w:p w14:paraId="28D7E093" w14:textId="39189A9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689" w:type="pct"/>
            <w:tcBorders>
              <w:top w:val="nil"/>
              <w:left w:val="nil"/>
              <w:bottom w:val="nil"/>
              <w:right w:val="nil"/>
            </w:tcBorders>
            <w:shd w:val="clear" w:color="auto" w:fill="auto"/>
            <w:noWrap/>
            <w:hideMark/>
          </w:tcPr>
          <w:p w14:paraId="7CCF1CF9" w14:textId="7FEEA7C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bottom w:val="nil"/>
              <w:right w:val="nil"/>
            </w:tcBorders>
            <w:shd w:val="clear" w:color="auto" w:fill="auto"/>
            <w:noWrap/>
            <w:hideMark/>
          </w:tcPr>
          <w:p w14:paraId="309777CA" w14:textId="01A78E35"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0.92</w:t>
            </w:r>
          </w:p>
        </w:tc>
        <w:tc>
          <w:tcPr>
            <w:tcW w:w="708" w:type="pct"/>
            <w:tcBorders>
              <w:top w:val="nil"/>
              <w:left w:val="nil"/>
              <w:bottom w:val="nil"/>
              <w:right w:val="nil"/>
            </w:tcBorders>
            <w:shd w:val="clear" w:color="auto" w:fill="auto"/>
            <w:noWrap/>
            <w:hideMark/>
          </w:tcPr>
          <w:p w14:paraId="3DDB599F" w14:textId="1407461F"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1.22</w:t>
            </w:r>
          </w:p>
        </w:tc>
        <w:tc>
          <w:tcPr>
            <w:tcW w:w="539" w:type="pct"/>
            <w:tcBorders>
              <w:top w:val="nil"/>
              <w:left w:val="nil"/>
              <w:bottom w:val="nil"/>
              <w:right w:val="nil"/>
            </w:tcBorders>
            <w:shd w:val="clear" w:color="auto" w:fill="auto"/>
            <w:noWrap/>
          </w:tcPr>
          <w:p w14:paraId="230A0F6A" w14:textId="7619D5F2"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0.40</w:t>
            </w:r>
          </w:p>
        </w:tc>
      </w:tr>
      <w:tr w:rsidR="00521749" w:rsidRPr="00521749" w14:paraId="10685639" w14:textId="77777777" w:rsidTr="00C36ED2">
        <w:trPr>
          <w:trHeight w:val="288"/>
        </w:trPr>
        <w:tc>
          <w:tcPr>
            <w:tcW w:w="291" w:type="pct"/>
            <w:tcBorders>
              <w:top w:val="nil"/>
              <w:left w:val="nil"/>
              <w:bottom w:val="nil"/>
              <w:right w:val="nil"/>
            </w:tcBorders>
          </w:tcPr>
          <w:p w14:paraId="588B0517"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bottom w:val="nil"/>
              <w:right w:val="nil"/>
            </w:tcBorders>
            <w:shd w:val="clear" w:color="auto" w:fill="auto"/>
            <w:noWrap/>
            <w:vAlign w:val="bottom"/>
            <w:hideMark/>
          </w:tcPr>
          <w:p w14:paraId="684F2B47" w14:textId="62F99EC0"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7</w:t>
            </w:r>
          </w:p>
        </w:tc>
        <w:tc>
          <w:tcPr>
            <w:tcW w:w="689" w:type="pct"/>
            <w:tcBorders>
              <w:top w:val="nil"/>
              <w:left w:val="nil"/>
              <w:bottom w:val="nil"/>
              <w:right w:val="nil"/>
            </w:tcBorders>
          </w:tcPr>
          <w:p w14:paraId="403C4086" w14:textId="035D5456"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0.63</w:t>
            </w:r>
          </w:p>
        </w:tc>
        <w:tc>
          <w:tcPr>
            <w:tcW w:w="781" w:type="pct"/>
            <w:tcBorders>
              <w:top w:val="nil"/>
              <w:left w:val="nil"/>
              <w:bottom w:val="nil"/>
              <w:right w:val="nil"/>
            </w:tcBorders>
            <w:shd w:val="clear" w:color="auto" w:fill="auto"/>
            <w:noWrap/>
            <w:hideMark/>
          </w:tcPr>
          <w:p w14:paraId="62842693" w14:textId="2E792C7A"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0.98</w:t>
            </w:r>
          </w:p>
        </w:tc>
        <w:tc>
          <w:tcPr>
            <w:tcW w:w="689" w:type="pct"/>
            <w:tcBorders>
              <w:top w:val="nil"/>
              <w:left w:val="nil"/>
              <w:bottom w:val="nil"/>
              <w:right w:val="nil"/>
            </w:tcBorders>
            <w:shd w:val="clear" w:color="auto" w:fill="auto"/>
            <w:noWrap/>
            <w:hideMark/>
          </w:tcPr>
          <w:p w14:paraId="02C8C3B3" w14:textId="79AC17DD"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bottom w:val="nil"/>
              <w:right w:val="nil"/>
            </w:tcBorders>
            <w:shd w:val="clear" w:color="auto" w:fill="auto"/>
            <w:noWrap/>
            <w:hideMark/>
          </w:tcPr>
          <w:p w14:paraId="6B086BE3" w14:textId="5A1C676E"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0.78</w:t>
            </w:r>
          </w:p>
        </w:tc>
        <w:tc>
          <w:tcPr>
            <w:tcW w:w="708" w:type="pct"/>
            <w:tcBorders>
              <w:top w:val="nil"/>
              <w:left w:val="nil"/>
              <w:bottom w:val="nil"/>
              <w:right w:val="nil"/>
            </w:tcBorders>
            <w:shd w:val="clear" w:color="auto" w:fill="auto"/>
            <w:noWrap/>
            <w:hideMark/>
          </w:tcPr>
          <w:p w14:paraId="3D1FD6B5" w14:textId="0EB8C167"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bottom w:val="nil"/>
              <w:right w:val="nil"/>
            </w:tcBorders>
            <w:shd w:val="clear" w:color="auto" w:fill="auto"/>
            <w:noWrap/>
          </w:tcPr>
          <w:p w14:paraId="097CB63F" w14:textId="60E0491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0.60</w:t>
            </w:r>
          </w:p>
        </w:tc>
      </w:tr>
      <w:tr w:rsidR="00521749" w:rsidRPr="00521749" w14:paraId="0BB67DF2" w14:textId="77777777" w:rsidTr="00C36ED2">
        <w:trPr>
          <w:trHeight w:val="288"/>
        </w:trPr>
        <w:tc>
          <w:tcPr>
            <w:tcW w:w="291" w:type="pct"/>
            <w:tcBorders>
              <w:top w:val="nil"/>
              <w:left w:val="nil"/>
              <w:right w:val="nil"/>
            </w:tcBorders>
          </w:tcPr>
          <w:p w14:paraId="0DC07930"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hideMark/>
          </w:tcPr>
          <w:p w14:paraId="2BF5EDEC" w14:textId="1D4C1374"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8</w:t>
            </w:r>
          </w:p>
        </w:tc>
        <w:tc>
          <w:tcPr>
            <w:tcW w:w="689" w:type="pct"/>
            <w:tcBorders>
              <w:top w:val="nil"/>
              <w:left w:val="nil"/>
              <w:right w:val="nil"/>
            </w:tcBorders>
          </w:tcPr>
          <w:p w14:paraId="14B53527" w14:textId="15C2A93B"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0.75</w:t>
            </w:r>
          </w:p>
        </w:tc>
        <w:tc>
          <w:tcPr>
            <w:tcW w:w="781" w:type="pct"/>
            <w:tcBorders>
              <w:top w:val="nil"/>
              <w:left w:val="nil"/>
              <w:right w:val="nil"/>
            </w:tcBorders>
            <w:shd w:val="clear" w:color="auto" w:fill="auto"/>
            <w:noWrap/>
            <w:hideMark/>
          </w:tcPr>
          <w:p w14:paraId="06C4D869" w14:textId="67E2EC03"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1.03</w:t>
            </w:r>
          </w:p>
        </w:tc>
        <w:tc>
          <w:tcPr>
            <w:tcW w:w="689" w:type="pct"/>
            <w:tcBorders>
              <w:top w:val="nil"/>
              <w:left w:val="nil"/>
              <w:right w:val="nil"/>
            </w:tcBorders>
            <w:shd w:val="clear" w:color="auto" w:fill="auto"/>
            <w:noWrap/>
            <w:hideMark/>
          </w:tcPr>
          <w:p w14:paraId="48AEF34F" w14:textId="0785160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0.08</w:t>
            </w:r>
          </w:p>
        </w:tc>
        <w:tc>
          <w:tcPr>
            <w:tcW w:w="692" w:type="pct"/>
            <w:tcBorders>
              <w:top w:val="nil"/>
              <w:left w:val="nil"/>
              <w:right w:val="nil"/>
            </w:tcBorders>
            <w:shd w:val="clear" w:color="auto" w:fill="auto"/>
            <w:noWrap/>
            <w:hideMark/>
          </w:tcPr>
          <w:p w14:paraId="7AB8FC41" w14:textId="17AB6D81"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708" w:type="pct"/>
            <w:tcBorders>
              <w:top w:val="nil"/>
              <w:left w:val="nil"/>
              <w:right w:val="nil"/>
            </w:tcBorders>
            <w:shd w:val="clear" w:color="auto" w:fill="auto"/>
            <w:noWrap/>
            <w:hideMark/>
          </w:tcPr>
          <w:p w14:paraId="25B252A9" w14:textId="2694A89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1.18</w:t>
            </w:r>
          </w:p>
        </w:tc>
        <w:tc>
          <w:tcPr>
            <w:tcW w:w="539" w:type="pct"/>
            <w:tcBorders>
              <w:top w:val="nil"/>
              <w:left w:val="nil"/>
              <w:right w:val="nil"/>
            </w:tcBorders>
            <w:shd w:val="clear" w:color="auto" w:fill="auto"/>
            <w:noWrap/>
          </w:tcPr>
          <w:p w14:paraId="4519D96A" w14:textId="30152BB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0.44</w:t>
            </w:r>
          </w:p>
        </w:tc>
      </w:tr>
      <w:tr w:rsidR="00521749" w:rsidRPr="00521749" w14:paraId="56530937" w14:textId="77777777" w:rsidTr="00C36ED2">
        <w:trPr>
          <w:trHeight w:val="288"/>
        </w:trPr>
        <w:tc>
          <w:tcPr>
            <w:tcW w:w="291" w:type="pct"/>
            <w:tcBorders>
              <w:top w:val="nil"/>
              <w:left w:val="nil"/>
              <w:right w:val="nil"/>
            </w:tcBorders>
          </w:tcPr>
          <w:p w14:paraId="730A567F" w14:textId="77777777" w:rsidR="002A10FE" w:rsidRPr="00521749" w:rsidRDefault="002A10FE"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6EA53F12" w14:textId="0A930B9B" w:rsidR="002A10FE" w:rsidRPr="00521749" w:rsidRDefault="002A10FE" w:rsidP="002A10FE">
            <w:pPr>
              <w:widowControl/>
              <w:autoSpaceDE/>
              <w:autoSpaceDN/>
              <w:rPr>
                <w:rFonts w:ascii="Times New Roman" w:eastAsia="Times New Roman" w:hAnsi="Times New Roman" w:cs="Times New Roman"/>
                <w:color w:val="000000"/>
                <w:sz w:val="24"/>
                <w:szCs w:val="24"/>
              </w:rPr>
            </w:pPr>
            <w:r w:rsidRPr="00521749">
              <w:rPr>
                <w:rFonts w:ascii="Times New Roman" w:eastAsia="Times New Roman" w:hAnsi="Times New Roman" w:cs="Times New Roman"/>
                <w:color w:val="000000"/>
                <w:sz w:val="24"/>
                <w:szCs w:val="24"/>
              </w:rPr>
              <w:t>Q7</w:t>
            </w:r>
            <w:r w:rsidR="00D77957">
              <w:rPr>
                <w:rFonts w:ascii="Times New Roman" w:eastAsia="Times New Roman" w:hAnsi="Times New Roman" w:cs="Times New Roman"/>
                <w:color w:val="000000"/>
                <w:sz w:val="24"/>
                <w:szCs w:val="24"/>
              </w:rPr>
              <w:t>-</w:t>
            </w:r>
            <w:r w:rsidRPr="00521749">
              <w:rPr>
                <w:rFonts w:ascii="Times New Roman" w:eastAsia="Times New Roman" w:hAnsi="Times New Roman" w:cs="Times New Roman"/>
                <w:color w:val="000000"/>
                <w:sz w:val="24"/>
                <w:szCs w:val="24"/>
              </w:rPr>
              <w:t>14</w:t>
            </w:r>
          </w:p>
        </w:tc>
        <w:tc>
          <w:tcPr>
            <w:tcW w:w="689" w:type="pct"/>
            <w:tcBorders>
              <w:top w:val="nil"/>
              <w:left w:val="nil"/>
              <w:right w:val="nil"/>
            </w:tcBorders>
          </w:tcPr>
          <w:p w14:paraId="547175F9" w14:textId="03BFBDF9"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0.57</w:t>
            </w:r>
          </w:p>
        </w:tc>
        <w:tc>
          <w:tcPr>
            <w:tcW w:w="781" w:type="pct"/>
            <w:tcBorders>
              <w:top w:val="nil"/>
              <w:left w:val="nil"/>
              <w:right w:val="nil"/>
            </w:tcBorders>
            <w:shd w:val="clear" w:color="auto" w:fill="auto"/>
            <w:noWrap/>
          </w:tcPr>
          <w:p w14:paraId="1FC7A29B" w14:textId="6DE7A28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0.87</w:t>
            </w:r>
          </w:p>
        </w:tc>
        <w:tc>
          <w:tcPr>
            <w:tcW w:w="689" w:type="pct"/>
            <w:tcBorders>
              <w:top w:val="nil"/>
              <w:left w:val="nil"/>
              <w:right w:val="nil"/>
            </w:tcBorders>
            <w:shd w:val="clear" w:color="auto" w:fill="auto"/>
            <w:noWrap/>
          </w:tcPr>
          <w:p w14:paraId="48B5E348" w14:textId="6A529078"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0.10</w:t>
            </w:r>
          </w:p>
        </w:tc>
        <w:tc>
          <w:tcPr>
            <w:tcW w:w="692" w:type="pct"/>
            <w:tcBorders>
              <w:top w:val="nil"/>
              <w:left w:val="nil"/>
              <w:right w:val="nil"/>
            </w:tcBorders>
            <w:shd w:val="clear" w:color="auto" w:fill="auto"/>
            <w:noWrap/>
          </w:tcPr>
          <w:p w14:paraId="04DD2C3C" w14:textId="7C7D48CC"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0.67</w:t>
            </w:r>
          </w:p>
        </w:tc>
        <w:tc>
          <w:tcPr>
            <w:tcW w:w="708" w:type="pct"/>
            <w:tcBorders>
              <w:top w:val="nil"/>
              <w:left w:val="nil"/>
              <w:right w:val="nil"/>
            </w:tcBorders>
            <w:shd w:val="clear" w:color="auto" w:fill="auto"/>
            <w:noWrap/>
          </w:tcPr>
          <w:p w14:paraId="33F69C91" w14:textId="6D5EA7F4" w:rsidR="002A10FE" w:rsidRPr="00521749" w:rsidRDefault="002A10FE" w:rsidP="002A10FE">
            <w:pPr>
              <w:widowControl/>
              <w:autoSpaceDE/>
              <w:autoSpaceDN/>
              <w:jc w:val="right"/>
              <w:rPr>
                <w:rFonts w:ascii="Times New Roman" w:eastAsia="Times New Roman" w:hAnsi="Times New Roman" w:cs="Times New Roman"/>
                <w:color w:val="000000"/>
                <w:sz w:val="24"/>
                <w:szCs w:val="24"/>
              </w:rPr>
            </w:pPr>
            <w:r w:rsidRPr="00C36ED2">
              <w:rPr>
                <w:rFonts w:ascii="Times New Roman" w:hAnsi="Times New Roman" w:cs="Times New Roman"/>
                <w:sz w:val="24"/>
                <w:szCs w:val="24"/>
              </w:rPr>
              <w:t>1.07</w:t>
            </w:r>
          </w:p>
        </w:tc>
        <w:tc>
          <w:tcPr>
            <w:tcW w:w="539" w:type="pct"/>
            <w:tcBorders>
              <w:top w:val="nil"/>
              <w:left w:val="nil"/>
              <w:right w:val="nil"/>
            </w:tcBorders>
            <w:shd w:val="clear" w:color="auto" w:fill="auto"/>
            <w:noWrap/>
          </w:tcPr>
          <w:p w14:paraId="16E124F2" w14:textId="635E2091" w:rsidR="002A10FE" w:rsidRPr="00521749" w:rsidRDefault="002A10FE" w:rsidP="002A10FE">
            <w:pPr>
              <w:widowControl/>
              <w:autoSpaceDE/>
              <w:autoSpaceDN/>
              <w:jc w:val="right"/>
              <w:rPr>
                <w:rFonts w:ascii="Times New Roman" w:hAnsi="Times New Roman" w:cs="Times New Roman"/>
                <w:color w:val="000000"/>
                <w:sz w:val="24"/>
                <w:szCs w:val="24"/>
              </w:rPr>
            </w:pPr>
            <w:r w:rsidRPr="00C36ED2">
              <w:rPr>
                <w:rFonts w:ascii="Times New Roman" w:hAnsi="Times New Roman" w:cs="Times New Roman"/>
                <w:sz w:val="24"/>
                <w:szCs w:val="24"/>
              </w:rPr>
              <w:t>0.67</w:t>
            </w:r>
          </w:p>
        </w:tc>
      </w:tr>
      <w:tr w:rsidR="00521749" w:rsidRPr="00521749" w14:paraId="7D7E36C4" w14:textId="77777777" w:rsidTr="00C36ED2">
        <w:trPr>
          <w:trHeight w:hRule="exact" w:val="144"/>
        </w:trPr>
        <w:tc>
          <w:tcPr>
            <w:tcW w:w="291" w:type="pct"/>
            <w:tcBorders>
              <w:top w:val="nil"/>
              <w:left w:val="nil"/>
              <w:right w:val="nil"/>
            </w:tcBorders>
          </w:tcPr>
          <w:p w14:paraId="3622DFD6"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72F1F625" w14:textId="77777777" w:rsidR="00521749" w:rsidRPr="00521749" w:rsidRDefault="00521749" w:rsidP="002A10FE">
            <w:pPr>
              <w:widowControl/>
              <w:autoSpaceDE/>
              <w:autoSpaceDN/>
              <w:rPr>
                <w:rFonts w:ascii="Times New Roman" w:eastAsia="Times New Roman" w:hAnsi="Times New Roman" w:cs="Times New Roman"/>
                <w:color w:val="000000"/>
                <w:sz w:val="24"/>
                <w:szCs w:val="24"/>
              </w:rPr>
            </w:pPr>
          </w:p>
        </w:tc>
        <w:tc>
          <w:tcPr>
            <w:tcW w:w="689" w:type="pct"/>
            <w:tcBorders>
              <w:top w:val="nil"/>
              <w:left w:val="nil"/>
              <w:right w:val="nil"/>
            </w:tcBorders>
          </w:tcPr>
          <w:p w14:paraId="477CEEB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81" w:type="pct"/>
            <w:tcBorders>
              <w:top w:val="nil"/>
              <w:left w:val="nil"/>
              <w:right w:val="nil"/>
            </w:tcBorders>
            <w:shd w:val="clear" w:color="auto" w:fill="auto"/>
            <w:noWrap/>
          </w:tcPr>
          <w:p w14:paraId="1EDFA7E5"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89" w:type="pct"/>
            <w:tcBorders>
              <w:top w:val="nil"/>
              <w:left w:val="nil"/>
              <w:right w:val="nil"/>
            </w:tcBorders>
            <w:shd w:val="clear" w:color="auto" w:fill="auto"/>
            <w:noWrap/>
          </w:tcPr>
          <w:p w14:paraId="0538D0DD"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692" w:type="pct"/>
            <w:tcBorders>
              <w:top w:val="nil"/>
              <w:left w:val="nil"/>
              <w:right w:val="nil"/>
            </w:tcBorders>
            <w:shd w:val="clear" w:color="auto" w:fill="auto"/>
            <w:noWrap/>
          </w:tcPr>
          <w:p w14:paraId="6FB16B80"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708" w:type="pct"/>
            <w:tcBorders>
              <w:top w:val="nil"/>
              <w:left w:val="nil"/>
              <w:right w:val="nil"/>
            </w:tcBorders>
            <w:shd w:val="clear" w:color="auto" w:fill="auto"/>
            <w:noWrap/>
          </w:tcPr>
          <w:p w14:paraId="0475F6B4" w14:textId="77777777" w:rsidR="00521749" w:rsidRPr="00C36ED2" w:rsidRDefault="00521749" w:rsidP="002A10FE">
            <w:pPr>
              <w:widowControl/>
              <w:autoSpaceDE/>
              <w:autoSpaceDN/>
              <w:jc w:val="right"/>
              <w:rPr>
                <w:rFonts w:ascii="Times New Roman" w:hAnsi="Times New Roman" w:cs="Times New Roman"/>
                <w:sz w:val="24"/>
                <w:szCs w:val="24"/>
              </w:rPr>
            </w:pPr>
          </w:p>
        </w:tc>
        <w:tc>
          <w:tcPr>
            <w:tcW w:w="539" w:type="pct"/>
            <w:tcBorders>
              <w:top w:val="nil"/>
              <w:left w:val="nil"/>
              <w:right w:val="nil"/>
            </w:tcBorders>
            <w:shd w:val="clear" w:color="auto" w:fill="auto"/>
            <w:noWrap/>
          </w:tcPr>
          <w:p w14:paraId="3C860BC4" w14:textId="77777777" w:rsidR="00521749" w:rsidRPr="00C36ED2" w:rsidRDefault="00521749" w:rsidP="002A10FE">
            <w:pPr>
              <w:widowControl/>
              <w:autoSpaceDE/>
              <w:autoSpaceDN/>
              <w:jc w:val="right"/>
              <w:rPr>
                <w:rFonts w:ascii="Times New Roman" w:hAnsi="Times New Roman" w:cs="Times New Roman"/>
                <w:sz w:val="24"/>
                <w:szCs w:val="24"/>
              </w:rPr>
            </w:pPr>
          </w:p>
        </w:tc>
      </w:tr>
      <w:tr w:rsidR="00521749" w:rsidRPr="00521749" w14:paraId="3DD7BEF6" w14:textId="77777777" w:rsidTr="00C36ED2">
        <w:trPr>
          <w:trHeight w:val="288"/>
        </w:trPr>
        <w:tc>
          <w:tcPr>
            <w:tcW w:w="3061" w:type="pct"/>
            <w:gridSpan w:val="5"/>
            <w:tcBorders>
              <w:top w:val="nil"/>
              <w:left w:val="nil"/>
              <w:right w:val="nil"/>
            </w:tcBorders>
            <w:vAlign w:val="bottom"/>
          </w:tcPr>
          <w:p w14:paraId="2046109A" w14:textId="4A9EDB47" w:rsidR="00521749" w:rsidRPr="00C36ED2" w:rsidRDefault="00521749" w:rsidP="00C36ED2">
            <w:pPr>
              <w:widowControl/>
              <w:autoSpaceDE/>
              <w:autoSpaceDN/>
              <w:rPr>
                <w:rFonts w:ascii="Times New Roman" w:hAnsi="Times New Roman" w:cs="Times New Roman"/>
                <w:sz w:val="24"/>
                <w:szCs w:val="24"/>
              </w:rPr>
            </w:pPr>
            <w:r w:rsidRPr="00477F53">
              <w:rPr>
                <w:rFonts w:ascii="Times New Roman" w:hAnsi="Times New Roman" w:cs="Times New Roman"/>
                <w:color w:val="000000"/>
                <w:sz w:val="24"/>
                <w:szCs w:val="24"/>
              </w:rPr>
              <w:t xml:space="preserve">Factor Correlations </w:t>
            </w:r>
            <w:r>
              <w:rPr>
                <w:rFonts w:ascii="Times New Roman" w:hAnsi="Times New Roman" w:cs="Times New Roman"/>
                <w:color w:val="000000"/>
                <w:sz w:val="24"/>
                <w:szCs w:val="24"/>
              </w:rPr>
              <w:t>and</w:t>
            </w:r>
            <w:r w:rsidRPr="00477F53">
              <w:rPr>
                <w:rFonts w:ascii="Times New Roman" w:hAnsi="Times New Roman" w:cs="Times New Roman"/>
                <w:color w:val="000000"/>
                <w:sz w:val="24"/>
                <w:szCs w:val="24"/>
              </w:rPr>
              <w:t xml:space="preserve"> factor variances </w:t>
            </w:r>
            <w:r>
              <w:rPr>
                <w:rFonts w:ascii="Times New Roman" w:hAnsi="Times New Roman" w:cs="Times New Roman"/>
                <w:color w:val="000000"/>
                <w:sz w:val="24"/>
                <w:szCs w:val="24"/>
              </w:rPr>
              <w:t xml:space="preserve">on </w:t>
            </w:r>
            <w:r w:rsidRPr="00477F53">
              <w:rPr>
                <w:rFonts w:ascii="Times New Roman" w:hAnsi="Times New Roman" w:cs="Times New Roman"/>
                <w:color w:val="000000"/>
                <w:sz w:val="24"/>
                <w:szCs w:val="24"/>
              </w:rPr>
              <w:t>diagonal</w:t>
            </w:r>
          </w:p>
        </w:tc>
        <w:tc>
          <w:tcPr>
            <w:tcW w:w="1939" w:type="pct"/>
            <w:gridSpan w:val="3"/>
            <w:tcBorders>
              <w:top w:val="nil"/>
              <w:left w:val="nil"/>
              <w:right w:val="nil"/>
            </w:tcBorders>
            <w:shd w:val="clear" w:color="auto" w:fill="auto"/>
            <w:noWrap/>
            <w:vAlign w:val="bottom"/>
          </w:tcPr>
          <w:p w14:paraId="410A291B" w14:textId="427CEA5B" w:rsidR="00521749" w:rsidRPr="00C36ED2" w:rsidRDefault="00521749">
            <w:pPr>
              <w:widowControl/>
              <w:autoSpaceDE/>
              <w:autoSpaceDN/>
              <w:jc w:val="right"/>
              <w:rPr>
                <w:rFonts w:ascii="Times New Roman" w:hAnsi="Times New Roman" w:cs="Times New Roman"/>
                <w:sz w:val="24"/>
                <w:szCs w:val="24"/>
              </w:rPr>
            </w:pPr>
            <w:r>
              <w:rPr>
                <w:rFonts w:ascii="Times New Roman" w:hAnsi="Times New Roman" w:cs="Times New Roman"/>
                <w:sz w:val="24"/>
                <w:szCs w:val="24"/>
              </w:rPr>
              <w:t>Residual Correlations</w:t>
            </w:r>
          </w:p>
        </w:tc>
      </w:tr>
      <w:tr w:rsidR="00521749" w:rsidRPr="00521749" w14:paraId="310C2E9B" w14:textId="77777777" w:rsidTr="00C36ED2">
        <w:trPr>
          <w:trHeight w:val="288"/>
        </w:trPr>
        <w:tc>
          <w:tcPr>
            <w:tcW w:w="291" w:type="pct"/>
            <w:tcBorders>
              <w:top w:val="nil"/>
              <w:left w:val="nil"/>
              <w:right w:val="nil"/>
            </w:tcBorders>
            <w:vAlign w:val="bottom"/>
          </w:tcPr>
          <w:p w14:paraId="1A797EAD" w14:textId="77777777" w:rsidR="00521749" w:rsidRPr="00521749" w:rsidRDefault="00521749" w:rsidP="00521749">
            <w:pPr>
              <w:widowControl/>
              <w:autoSpaceDE/>
              <w:autoSpaceDN/>
              <w:rPr>
                <w:rFonts w:ascii="Times New Roman" w:eastAsia="Times New Roman" w:hAnsi="Times New Roman" w:cs="Times New Roman"/>
                <w:color w:val="000000"/>
                <w:sz w:val="24"/>
                <w:szCs w:val="24"/>
              </w:rPr>
            </w:pPr>
          </w:p>
        </w:tc>
        <w:tc>
          <w:tcPr>
            <w:tcW w:w="612" w:type="pct"/>
            <w:tcBorders>
              <w:top w:val="nil"/>
              <w:left w:val="nil"/>
              <w:right w:val="nil"/>
            </w:tcBorders>
            <w:shd w:val="clear" w:color="auto" w:fill="auto"/>
            <w:noWrap/>
            <w:vAlign w:val="bottom"/>
          </w:tcPr>
          <w:p w14:paraId="41FD71A3" w14:textId="215C67F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89" w:type="pct"/>
            <w:tcBorders>
              <w:top w:val="nil"/>
              <w:left w:val="nil"/>
              <w:right w:val="nil"/>
            </w:tcBorders>
            <w:vAlign w:val="bottom"/>
          </w:tcPr>
          <w:p w14:paraId="32FD5C4C" w14:textId="2D144E4B"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781" w:type="pct"/>
            <w:tcBorders>
              <w:top w:val="nil"/>
              <w:left w:val="nil"/>
              <w:right w:val="nil"/>
            </w:tcBorders>
            <w:shd w:val="clear" w:color="auto" w:fill="auto"/>
            <w:noWrap/>
            <w:vAlign w:val="bottom"/>
          </w:tcPr>
          <w:p w14:paraId="3CCAA088" w14:textId="7F0C5122"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89" w:type="pct"/>
            <w:tcBorders>
              <w:top w:val="nil"/>
              <w:left w:val="nil"/>
              <w:right w:val="nil"/>
            </w:tcBorders>
            <w:shd w:val="clear" w:color="auto" w:fill="auto"/>
            <w:noWrap/>
            <w:vAlign w:val="bottom"/>
          </w:tcPr>
          <w:p w14:paraId="447D61D7" w14:textId="169186E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1399" w:type="pct"/>
            <w:gridSpan w:val="2"/>
            <w:tcBorders>
              <w:top w:val="nil"/>
              <w:left w:val="nil"/>
              <w:right w:val="nil"/>
            </w:tcBorders>
            <w:shd w:val="clear" w:color="auto" w:fill="auto"/>
            <w:noWrap/>
            <w:vAlign w:val="bottom"/>
          </w:tcPr>
          <w:p w14:paraId="5FD41AB7" w14:textId="1000CA22"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Q4-3 with Q4-4</w:t>
            </w:r>
          </w:p>
        </w:tc>
        <w:tc>
          <w:tcPr>
            <w:tcW w:w="539" w:type="pct"/>
            <w:tcBorders>
              <w:top w:val="nil"/>
              <w:left w:val="nil"/>
              <w:right w:val="nil"/>
            </w:tcBorders>
            <w:shd w:val="clear" w:color="auto" w:fill="auto"/>
            <w:noWrap/>
            <w:vAlign w:val="bottom"/>
          </w:tcPr>
          <w:p w14:paraId="6711CDAC" w14:textId="0D013D7C" w:rsidR="00521749" w:rsidRPr="00521749" w:rsidRDefault="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0.38</w:t>
            </w:r>
          </w:p>
        </w:tc>
      </w:tr>
      <w:tr w:rsidR="00521749" w:rsidRPr="00521749" w14:paraId="2E5071A0" w14:textId="77777777" w:rsidTr="00521749">
        <w:trPr>
          <w:trHeight w:val="288"/>
        </w:trPr>
        <w:tc>
          <w:tcPr>
            <w:tcW w:w="291" w:type="pct"/>
            <w:tcBorders>
              <w:top w:val="nil"/>
              <w:left w:val="nil"/>
              <w:right w:val="nil"/>
            </w:tcBorders>
            <w:vAlign w:val="bottom"/>
          </w:tcPr>
          <w:p w14:paraId="3B64B219" w14:textId="20A34AB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EL</w:t>
            </w:r>
          </w:p>
        </w:tc>
        <w:tc>
          <w:tcPr>
            <w:tcW w:w="612" w:type="pct"/>
            <w:tcBorders>
              <w:top w:val="nil"/>
              <w:left w:val="nil"/>
              <w:right w:val="nil"/>
            </w:tcBorders>
            <w:shd w:val="clear" w:color="auto" w:fill="auto"/>
            <w:noWrap/>
            <w:vAlign w:val="bottom"/>
          </w:tcPr>
          <w:p w14:paraId="21112EFE" w14:textId="29989145"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0.43</w:t>
            </w:r>
          </w:p>
        </w:tc>
        <w:tc>
          <w:tcPr>
            <w:tcW w:w="689" w:type="pct"/>
            <w:tcBorders>
              <w:top w:val="nil"/>
              <w:left w:val="nil"/>
              <w:right w:val="nil"/>
            </w:tcBorders>
            <w:vAlign w:val="bottom"/>
          </w:tcPr>
          <w:p w14:paraId="2B448BCF" w14:textId="5D09D4EA"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781" w:type="pct"/>
            <w:tcBorders>
              <w:top w:val="nil"/>
              <w:left w:val="nil"/>
              <w:right w:val="nil"/>
            </w:tcBorders>
            <w:shd w:val="clear" w:color="auto" w:fill="auto"/>
            <w:noWrap/>
            <w:vAlign w:val="bottom"/>
          </w:tcPr>
          <w:p w14:paraId="7FB44D40"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43049446"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55A8741E" w14:textId="65A01DEF"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Q5-2 with Q5-6</w:t>
            </w:r>
          </w:p>
        </w:tc>
        <w:tc>
          <w:tcPr>
            <w:tcW w:w="539" w:type="pct"/>
            <w:tcBorders>
              <w:top w:val="nil"/>
              <w:left w:val="nil"/>
              <w:right w:val="nil"/>
            </w:tcBorders>
            <w:shd w:val="clear" w:color="auto" w:fill="auto"/>
            <w:noWrap/>
            <w:vAlign w:val="bottom"/>
          </w:tcPr>
          <w:p w14:paraId="3A7B7BFD" w14:textId="0BAA0144"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0.29</w:t>
            </w:r>
          </w:p>
        </w:tc>
      </w:tr>
      <w:tr w:rsidR="00521749" w:rsidRPr="00521749" w14:paraId="02EE7B93" w14:textId="77777777" w:rsidTr="00521749">
        <w:trPr>
          <w:trHeight w:val="288"/>
        </w:trPr>
        <w:tc>
          <w:tcPr>
            <w:tcW w:w="291" w:type="pct"/>
            <w:tcBorders>
              <w:top w:val="nil"/>
              <w:left w:val="nil"/>
              <w:right w:val="nil"/>
            </w:tcBorders>
            <w:vAlign w:val="bottom"/>
          </w:tcPr>
          <w:p w14:paraId="5F23E35C" w14:textId="67DEA0B2"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SC</w:t>
            </w:r>
          </w:p>
        </w:tc>
        <w:tc>
          <w:tcPr>
            <w:tcW w:w="612" w:type="pct"/>
            <w:tcBorders>
              <w:top w:val="nil"/>
              <w:left w:val="nil"/>
              <w:right w:val="nil"/>
            </w:tcBorders>
            <w:shd w:val="clear" w:color="auto" w:fill="auto"/>
            <w:noWrap/>
            <w:vAlign w:val="bottom"/>
          </w:tcPr>
          <w:p w14:paraId="7ED63143" w14:textId="5D39EE79"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0.67</w:t>
            </w:r>
          </w:p>
        </w:tc>
        <w:tc>
          <w:tcPr>
            <w:tcW w:w="689" w:type="pct"/>
            <w:tcBorders>
              <w:top w:val="nil"/>
              <w:left w:val="nil"/>
              <w:right w:val="nil"/>
            </w:tcBorders>
            <w:vAlign w:val="bottom"/>
          </w:tcPr>
          <w:p w14:paraId="7A2CC64E" w14:textId="127E6D2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0.38</w:t>
            </w:r>
          </w:p>
        </w:tc>
        <w:tc>
          <w:tcPr>
            <w:tcW w:w="781" w:type="pct"/>
            <w:tcBorders>
              <w:top w:val="nil"/>
              <w:left w:val="nil"/>
              <w:right w:val="nil"/>
            </w:tcBorders>
            <w:shd w:val="clear" w:color="auto" w:fill="auto"/>
            <w:noWrap/>
            <w:vAlign w:val="bottom"/>
          </w:tcPr>
          <w:p w14:paraId="22C09EFD" w14:textId="172E38CD"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689" w:type="pct"/>
            <w:tcBorders>
              <w:top w:val="nil"/>
              <w:left w:val="nil"/>
              <w:right w:val="nil"/>
            </w:tcBorders>
            <w:shd w:val="clear" w:color="auto" w:fill="auto"/>
            <w:noWrap/>
            <w:vAlign w:val="bottom"/>
          </w:tcPr>
          <w:p w14:paraId="52A0251A" w14:textId="7777777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259A6F68" w14:textId="1985146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Q5-5 with Q5-6</w:t>
            </w:r>
          </w:p>
        </w:tc>
        <w:tc>
          <w:tcPr>
            <w:tcW w:w="539" w:type="pct"/>
            <w:tcBorders>
              <w:top w:val="nil"/>
              <w:left w:val="nil"/>
              <w:right w:val="nil"/>
            </w:tcBorders>
            <w:shd w:val="clear" w:color="auto" w:fill="auto"/>
            <w:noWrap/>
            <w:vAlign w:val="bottom"/>
          </w:tcPr>
          <w:p w14:paraId="30B09FC8" w14:textId="2B2D1763" w:rsidR="00521749" w:rsidRPr="00521749" w:rsidRDefault="00521749" w:rsidP="00521749">
            <w:pPr>
              <w:widowControl/>
              <w:autoSpaceDE/>
              <w:autoSpaceDN/>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rPr>
                <m:t>-</m:t>
              </m:r>
            </m:oMath>
            <w:r>
              <w:rPr>
                <w:rFonts w:ascii="Times New Roman" w:hAnsi="Times New Roman" w:cs="Times New Roman"/>
                <w:color w:val="000000"/>
                <w:sz w:val="24"/>
                <w:szCs w:val="24"/>
              </w:rPr>
              <w:t>0.13</w:t>
            </w:r>
          </w:p>
        </w:tc>
      </w:tr>
      <w:tr w:rsidR="00521749" w:rsidRPr="00521749" w14:paraId="3421F58C" w14:textId="77777777" w:rsidTr="00521749">
        <w:trPr>
          <w:trHeight w:val="288"/>
        </w:trPr>
        <w:tc>
          <w:tcPr>
            <w:tcW w:w="291" w:type="pct"/>
            <w:tcBorders>
              <w:top w:val="nil"/>
              <w:left w:val="nil"/>
              <w:right w:val="nil"/>
            </w:tcBorders>
            <w:vAlign w:val="bottom"/>
          </w:tcPr>
          <w:p w14:paraId="1207678F" w14:textId="0F77315B"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IN</w:t>
            </w:r>
          </w:p>
        </w:tc>
        <w:tc>
          <w:tcPr>
            <w:tcW w:w="612" w:type="pct"/>
            <w:tcBorders>
              <w:top w:val="nil"/>
              <w:left w:val="nil"/>
              <w:right w:val="nil"/>
            </w:tcBorders>
            <w:shd w:val="clear" w:color="auto" w:fill="auto"/>
            <w:noWrap/>
            <w:vAlign w:val="bottom"/>
          </w:tcPr>
          <w:p w14:paraId="411C926C" w14:textId="6345DCD3"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0.74</w:t>
            </w:r>
          </w:p>
        </w:tc>
        <w:tc>
          <w:tcPr>
            <w:tcW w:w="689" w:type="pct"/>
            <w:tcBorders>
              <w:top w:val="nil"/>
              <w:left w:val="nil"/>
              <w:right w:val="nil"/>
            </w:tcBorders>
            <w:vAlign w:val="bottom"/>
          </w:tcPr>
          <w:p w14:paraId="002A0FEE" w14:textId="0A35680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0.65</w:t>
            </w:r>
          </w:p>
        </w:tc>
        <w:tc>
          <w:tcPr>
            <w:tcW w:w="781" w:type="pct"/>
            <w:tcBorders>
              <w:top w:val="nil"/>
              <w:left w:val="nil"/>
              <w:right w:val="nil"/>
            </w:tcBorders>
            <w:shd w:val="clear" w:color="auto" w:fill="auto"/>
            <w:noWrap/>
            <w:vAlign w:val="bottom"/>
          </w:tcPr>
          <w:p w14:paraId="68B1D701" w14:textId="3DE4215E"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0.39</w:t>
            </w:r>
          </w:p>
        </w:tc>
        <w:tc>
          <w:tcPr>
            <w:tcW w:w="689" w:type="pct"/>
            <w:tcBorders>
              <w:top w:val="nil"/>
              <w:left w:val="nil"/>
              <w:right w:val="nil"/>
            </w:tcBorders>
            <w:shd w:val="clear" w:color="auto" w:fill="auto"/>
            <w:noWrap/>
            <w:vAlign w:val="bottom"/>
          </w:tcPr>
          <w:p w14:paraId="09922E64" w14:textId="73E0EAA9"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p>
        </w:tc>
        <w:tc>
          <w:tcPr>
            <w:tcW w:w="1399" w:type="pct"/>
            <w:gridSpan w:val="2"/>
            <w:tcBorders>
              <w:top w:val="nil"/>
              <w:left w:val="nil"/>
              <w:right w:val="nil"/>
            </w:tcBorders>
            <w:shd w:val="clear" w:color="auto" w:fill="auto"/>
            <w:noWrap/>
            <w:vAlign w:val="bottom"/>
          </w:tcPr>
          <w:p w14:paraId="4FFF17E1" w14:textId="27E9A0C8"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Q6-2 with Q6-8</w:t>
            </w:r>
          </w:p>
        </w:tc>
        <w:tc>
          <w:tcPr>
            <w:tcW w:w="539" w:type="pct"/>
            <w:tcBorders>
              <w:top w:val="nil"/>
              <w:left w:val="nil"/>
              <w:right w:val="nil"/>
            </w:tcBorders>
            <w:shd w:val="clear" w:color="auto" w:fill="auto"/>
            <w:noWrap/>
            <w:vAlign w:val="bottom"/>
          </w:tcPr>
          <w:p w14:paraId="08440289" w14:textId="1073FE06" w:rsidR="00521749" w:rsidRPr="00521749" w:rsidRDefault="00521749" w:rsidP="00521749">
            <w:pPr>
              <w:widowControl/>
              <w:autoSpaceDE/>
              <w:autoSpaceDN/>
              <w:jc w:val="right"/>
              <w:rPr>
                <w:rFonts w:ascii="Times New Roman" w:hAnsi="Times New Roman" w:cs="Times New Roman"/>
                <w:color w:val="000000"/>
                <w:sz w:val="24"/>
                <w:szCs w:val="24"/>
              </w:rPr>
            </w:pPr>
            <w:r>
              <w:rPr>
                <w:rFonts w:ascii="Times New Roman" w:hAnsi="Times New Roman" w:cs="Times New Roman"/>
                <w:color w:val="000000"/>
                <w:sz w:val="24"/>
                <w:szCs w:val="24"/>
              </w:rPr>
              <w:t>0.27</w:t>
            </w:r>
          </w:p>
        </w:tc>
      </w:tr>
      <w:tr w:rsidR="00521749" w:rsidRPr="00521749" w14:paraId="5BB4AE6A" w14:textId="77777777" w:rsidTr="00521749">
        <w:trPr>
          <w:trHeight w:val="288"/>
        </w:trPr>
        <w:tc>
          <w:tcPr>
            <w:tcW w:w="291" w:type="pct"/>
            <w:tcBorders>
              <w:top w:val="nil"/>
              <w:left w:val="nil"/>
              <w:bottom w:val="single" w:sz="4" w:space="0" w:color="auto"/>
              <w:right w:val="nil"/>
            </w:tcBorders>
            <w:vAlign w:val="bottom"/>
          </w:tcPr>
          <w:p w14:paraId="15D5C30B" w14:textId="42612B86"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EN</w:t>
            </w:r>
          </w:p>
        </w:tc>
        <w:tc>
          <w:tcPr>
            <w:tcW w:w="612" w:type="pct"/>
            <w:tcBorders>
              <w:top w:val="nil"/>
              <w:left w:val="nil"/>
              <w:bottom w:val="single" w:sz="4" w:space="0" w:color="auto"/>
              <w:right w:val="nil"/>
            </w:tcBorders>
            <w:shd w:val="clear" w:color="auto" w:fill="auto"/>
            <w:noWrap/>
            <w:vAlign w:val="bottom"/>
          </w:tcPr>
          <w:p w14:paraId="44A845E7" w14:textId="16975B98" w:rsidR="00521749" w:rsidRPr="00521749" w:rsidRDefault="00521749" w:rsidP="00521749">
            <w:pPr>
              <w:widowControl/>
              <w:autoSpaceDE/>
              <w:autoSpaceDN/>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0.73</w:t>
            </w:r>
          </w:p>
        </w:tc>
        <w:tc>
          <w:tcPr>
            <w:tcW w:w="689" w:type="pct"/>
            <w:tcBorders>
              <w:top w:val="nil"/>
              <w:left w:val="nil"/>
              <w:bottom w:val="single" w:sz="4" w:space="0" w:color="auto"/>
              <w:right w:val="nil"/>
            </w:tcBorders>
            <w:vAlign w:val="bottom"/>
          </w:tcPr>
          <w:p w14:paraId="068E7EA5" w14:textId="47A195FC"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0.82</w:t>
            </w:r>
          </w:p>
        </w:tc>
        <w:tc>
          <w:tcPr>
            <w:tcW w:w="781" w:type="pct"/>
            <w:tcBorders>
              <w:top w:val="nil"/>
              <w:left w:val="nil"/>
              <w:bottom w:val="single" w:sz="4" w:space="0" w:color="auto"/>
              <w:right w:val="nil"/>
            </w:tcBorders>
            <w:shd w:val="clear" w:color="auto" w:fill="auto"/>
            <w:noWrap/>
            <w:vAlign w:val="bottom"/>
          </w:tcPr>
          <w:p w14:paraId="239D3D9C" w14:textId="1D03AE21"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0.76</w:t>
            </w:r>
          </w:p>
        </w:tc>
        <w:tc>
          <w:tcPr>
            <w:tcW w:w="689" w:type="pct"/>
            <w:tcBorders>
              <w:top w:val="nil"/>
              <w:left w:val="nil"/>
              <w:bottom w:val="single" w:sz="4" w:space="0" w:color="auto"/>
              <w:right w:val="nil"/>
            </w:tcBorders>
            <w:shd w:val="clear" w:color="auto" w:fill="auto"/>
            <w:noWrap/>
            <w:vAlign w:val="bottom"/>
          </w:tcPr>
          <w:p w14:paraId="62514FF4" w14:textId="313BE9B4"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sidRPr="00477F53">
              <w:rPr>
                <w:rFonts w:ascii="Times New Roman" w:eastAsia="Times New Roman" w:hAnsi="Times New Roman" w:cs="Times New Roman"/>
                <w:color w:val="000000"/>
                <w:sz w:val="24"/>
                <w:szCs w:val="24"/>
              </w:rPr>
              <w:t>0.46</w:t>
            </w:r>
          </w:p>
        </w:tc>
        <w:tc>
          <w:tcPr>
            <w:tcW w:w="1399" w:type="pct"/>
            <w:gridSpan w:val="2"/>
            <w:tcBorders>
              <w:top w:val="nil"/>
              <w:left w:val="nil"/>
              <w:bottom w:val="single" w:sz="4" w:space="0" w:color="auto"/>
              <w:right w:val="nil"/>
            </w:tcBorders>
            <w:shd w:val="clear" w:color="auto" w:fill="auto"/>
            <w:noWrap/>
            <w:vAlign w:val="bottom"/>
          </w:tcPr>
          <w:p w14:paraId="7E267043" w14:textId="631FF051" w:rsidR="00521749" w:rsidRPr="00521749" w:rsidRDefault="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Q7-7 with Q7-8</w:t>
            </w:r>
          </w:p>
        </w:tc>
        <w:tc>
          <w:tcPr>
            <w:tcW w:w="539" w:type="pct"/>
            <w:tcBorders>
              <w:top w:val="nil"/>
              <w:left w:val="nil"/>
              <w:bottom w:val="single" w:sz="4" w:space="0" w:color="auto"/>
              <w:right w:val="nil"/>
            </w:tcBorders>
            <w:shd w:val="clear" w:color="auto" w:fill="auto"/>
            <w:noWrap/>
            <w:vAlign w:val="bottom"/>
          </w:tcPr>
          <w:p w14:paraId="23ADC03D" w14:textId="5CADA137" w:rsidR="00521749" w:rsidRPr="00521749" w:rsidRDefault="00521749" w:rsidP="00521749">
            <w:pPr>
              <w:widowControl/>
              <w:autoSpaceDE/>
              <w:autoSpaceDN/>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bl>
    <w:p w14:paraId="7D4E2BF1" w14:textId="4DBB6BAA" w:rsidR="0041393A" w:rsidRPr="00C36ED2" w:rsidRDefault="0041393A" w:rsidP="0041393A">
      <w:pPr>
        <w:pStyle w:val="BodyText"/>
        <w:contextualSpacing/>
        <w:rPr>
          <w:rFonts w:ascii="Times New Roman" w:hAnsi="Times New Roman" w:cs="Times New Roman"/>
          <w:bCs/>
          <w:color w:val="000000" w:themeColor="text1"/>
          <w:sz w:val="22"/>
          <w:szCs w:val="22"/>
        </w:rPr>
      </w:pPr>
      <w:r w:rsidRPr="005E40ED">
        <w:rPr>
          <w:rFonts w:ascii="Times New Roman" w:hAnsi="Times New Roman" w:cs="Times New Roman"/>
          <w:bCs/>
        </w:rPr>
        <w:fldChar w:fldCharType="end"/>
      </w:r>
      <w:r w:rsidRPr="00C36ED2">
        <w:rPr>
          <w:rFonts w:ascii="Times New Roman" w:hAnsi="Times New Roman" w:cs="Times New Roman"/>
          <w:bCs/>
          <w:i/>
          <w:iCs/>
          <w:color w:val="000000" w:themeColor="text1"/>
          <w:sz w:val="22"/>
          <w:szCs w:val="22"/>
        </w:rPr>
        <w:t xml:space="preserve">Note. </w:t>
      </w:r>
      <w:proofErr w:type="spellStart"/>
      <w:r w:rsidRPr="00C36ED2">
        <w:rPr>
          <w:rFonts w:ascii="Times New Roman" w:hAnsi="Times New Roman" w:cs="Times New Roman"/>
          <w:bCs/>
          <w:color w:val="000000" w:themeColor="text1"/>
          <w:sz w:val="22"/>
          <w:szCs w:val="22"/>
          <w:vertAlign w:val="superscript"/>
        </w:rPr>
        <w:t>a</w:t>
      </w:r>
      <w:r w:rsidRPr="00C36ED2">
        <w:rPr>
          <w:rFonts w:ascii="Times New Roman" w:hAnsi="Times New Roman" w:cs="Times New Roman"/>
          <w:bCs/>
          <w:color w:val="000000" w:themeColor="text1"/>
          <w:sz w:val="22"/>
          <w:szCs w:val="22"/>
        </w:rPr>
        <w:t>Fixed</w:t>
      </w:r>
      <w:proofErr w:type="spellEnd"/>
      <w:r w:rsidRPr="00C36ED2">
        <w:rPr>
          <w:rFonts w:ascii="Times New Roman" w:hAnsi="Times New Roman" w:cs="Times New Roman"/>
          <w:bCs/>
          <w:color w:val="000000" w:themeColor="text1"/>
          <w:sz w:val="22"/>
          <w:szCs w:val="22"/>
        </w:rPr>
        <w:t xml:space="preserve"> for identification.</w:t>
      </w:r>
      <w:r w:rsidRPr="00C36ED2">
        <w:rPr>
          <w:rFonts w:ascii="Times New Roman" w:hAnsi="Times New Roman" w:cs="Times New Roman"/>
          <w:bCs/>
          <w:i/>
          <w:iCs/>
          <w:color w:val="000000" w:themeColor="text1"/>
          <w:sz w:val="22"/>
          <w:szCs w:val="22"/>
        </w:rPr>
        <w:t xml:space="preserve"> </w:t>
      </w:r>
      <m:oMath>
        <m:sSub>
          <m:sSubPr>
            <m:ctrlPr>
              <w:rPr>
                <w:rFonts w:ascii="Cambria Math" w:hAnsi="Cambria Math" w:cs="Times New Roman"/>
                <w:bCs/>
                <w:i/>
                <w:iCs/>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STD</m:t>
            </m:r>
          </m:sub>
        </m:sSub>
      </m:oMath>
      <w:r w:rsidRPr="00C36ED2">
        <w:rPr>
          <w:rFonts w:ascii="Times New Roman" w:hAnsi="Times New Roman" w:cs="Times New Roman"/>
          <w:bCs/>
          <w:color w:val="000000" w:themeColor="text1"/>
          <w:sz w:val="22"/>
          <w:szCs w:val="22"/>
        </w:rPr>
        <w:t xml:space="preserve">= standardized factor loading; </w:t>
      </w:r>
      <m:oMath>
        <m:sSub>
          <m:sSubPr>
            <m:ctrlPr>
              <w:rPr>
                <w:rFonts w:ascii="Cambria Math" w:hAnsi="Cambria Math" w:cs="Times New Roman"/>
                <w:bCs/>
                <w:i/>
                <w:color w:val="000000" w:themeColor="text1"/>
                <w:sz w:val="22"/>
                <w:szCs w:val="22"/>
              </w:rPr>
            </m:ctrlPr>
          </m:sSubPr>
          <m:e>
            <m:r>
              <w:rPr>
                <w:rFonts w:ascii="Cambria Math" w:hAnsi="Cambria Math" w:cs="Times New Roman"/>
                <w:color w:val="000000" w:themeColor="text1"/>
                <w:sz w:val="22"/>
                <w:szCs w:val="22"/>
              </w:rPr>
              <m:t>λ</m:t>
            </m:r>
          </m:e>
          <m:sub>
            <m:r>
              <w:rPr>
                <w:rFonts w:ascii="Cambria Math" w:hAnsi="Cambria Math" w:cs="Times New Roman"/>
                <w:color w:val="000000" w:themeColor="text1"/>
                <w:sz w:val="22"/>
                <w:szCs w:val="22"/>
              </w:rPr>
              <m:t>UNSTD</m:t>
            </m:r>
          </m:sub>
        </m:sSub>
      </m:oMath>
      <w:r w:rsidRPr="00C36ED2">
        <w:rPr>
          <w:rFonts w:ascii="Times New Roman" w:hAnsi="Times New Roman" w:cs="Times New Roman"/>
          <w:bCs/>
          <w:color w:val="000000" w:themeColor="text1"/>
          <w:sz w:val="22"/>
          <w:szCs w:val="22"/>
        </w:rPr>
        <w:t xml:space="preserve">=unstandardized factor loading; SE = standard error; 95% CI LL = lower limit of 95% confidence interval; UL = upper limit; </w:t>
      </w:r>
      <m:oMath>
        <m:r>
          <w:rPr>
            <w:rFonts w:ascii="Cambria Math" w:hAnsi="Cambria Math" w:cs="Times New Roman"/>
            <w:color w:val="000000" w:themeColor="text1"/>
            <w:sz w:val="22"/>
            <w:szCs w:val="22"/>
          </w:rPr>
          <m:t>ψ</m:t>
        </m:r>
      </m:oMath>
      <w:r w:rsidRPr="00C36ED2">
        <w:rPr>
          <w:rFonts w:ascii="Times New Roman" w:hAnsi="Times New Roman" w:cs="Times New Roman"/>
          <w:bCs/>
          <w:color w:val="000000" w:themeColor="text1"/>
          <w:sz w:val="22"/>
          <w:szCs w:val="22"/>
        </w:rPr>
        <w:t xml:space="preserve"> = residual variance; </w:t>
      </w:r>
      <m:oMath>
        <m:sSup>
          <m:sSupPr>
            <m:ctrlPr>
              <w:rPr>
                <w:rFonts w:ascii="Cambria Math" w:hAnsi="Cambria Math" w:cs="Times New Roman"/>
                <w:bCs/>
                <w:i/>
                <w:color w:val="000000" w:themeColor="text1"/>
                <w:sz w:val="22"/>
                <w:szCs w:val="22"/>
              </w:rPr>
            </m:ctrlPr>
          </m:sSupPr>
          <m:e>
            <m:r>
              <w:rPr>
                <w:rFonts w:ascii="Cambria Math" w:hAnsi="Cambria Math" w:cs="Times New Roman"/>
                <w:color w:val="000000" w:themeColor="text1"/>
                <w:sz w:val="22"/>
                <w:szCs w:val="22"/>
              </w:rPr>
              <m:t>ω</m:t>
            </m:r>
          </m:e>
          <m:sup>
            <m:r>
              <w:rPr>
                <w:rFonts w:ascii="Cambria Math" w:hAnsi="Cambria Math" w:cs="Times New Roman"/>
                <w:color w:val="000000" w:themeColor="text1"/>
                <w:sz w:val="22"/>
                <w:szCs w:val="22"/>
              </w:rPr>
              <m:t>2</m:t>
            </m:r>
          </m:sup>
        </m:sSup>
      </m:oMath>
      <w:r w:rsidRPr="00C36ED2">
        <w:rPr>
          <w:rFonts w:ascii="Times New Roman" w:hAnsi="Times New Roman" w:cs="Times New Roman"/>
          <w:bCs/>
          <w:color w:val="000000" w:themeColor="text1"/>
          <w:sz w:val="22"/>
          <w:szCs w:val="22"/>
        </w:rPr>
        <w:t>= McDonald’s omega-squared reliability estimate.</w:t>
      </w:r>
    </w:p>
    <w:p w14:paraId="4CB73CF0" w14:textId="77777777" w:rsidR="00273A21" w:rsidRDefault="00273A21" w:rsidP="0041393A">
      <w:pPr>
        <w:pStyle w:val="BodyText"/>
        <w:spacing w:line="480" w:lineRule="auto"/>
        <w:ind w:firstLine="720"/>
        <w:contextualSpacing/>
        <w:rPr>
          <w:rFonts w:ascii="Times New Roman" w:hAnsi="Times New Roman" w:cs="Times New Roman"/>
        </w:rPr>
      </w:pPr>
    </w:p>
    <w:p w14:paraId="114683EC" w14:textId="7A3C2090" w:rsidR="009A421E" w:rsidRDefault="00273A21" w:rsidP="00C36ED2">
      <w:pPr>
        <w:pStyle w:val="BodyText"/>
        <w:spacing w:line="480" w:lineRule="auto"/>
        <w:contextualSpacing/>
        <w:rPr>
          <w:rFonts w:ascii="Times New Roman" w:hAnsi="Times New Roman" w:cs="Times New Roman"/>
        </w:rPr>
      </w:pPr>
      <w:r w:rsidRPr="005E40ED">
        <w:rPr>
          <w:rFonts w:ascii="Times New Roman" w:hAnsi="Times New Roman" w:cs="Times New Roman"/>
        </w:rPr>
        <w:t>statistical fit is</w:t>
      </w:r>
      <w:r>
        <w:rPr>
          <w:rFonts w:ascii="Times New Roman" w:hAnsi="Times New Roman" w:cs="Times New Roman"/>
        </w:rPr>
        <w:t xml:space="preserve"> less than desirable</w:t>
      </w:r>
      <w:r w:rsidRPr="005E40ED">
        <w:rPr>
          <w:rFonts w:ascii="Times New Roman" w:hAnsi="Times New Roman" w:cs="Times New Roman"/>
        </w:rPr>
        <w:t xml:space="preserve">, we argue that the support from subject matter experts on the </w:t>
      </w:r>
      <w:r w:rsidRPr="005E40ED">
        <w:rPr>
          <w:rFonts w:ascii="Times New Roman" w:hAnsi="Times New Roman" w:cs="Times New Roman"/>
        </w:rPr>
        <w:lastRenderedPageBreak/>
        <w:t xml:space="preserve">simple structure of the scale provides a sound basis for the proposed model shown in Figure 1b </w:t>
      </w:r>
      <w:r w:rsidR="00684045">
        <w:rPr>
          <w:rFonts w:ascii="Times New Roman" w:hAnsi="Times New Roman" w:cs="Times New Roman"/>
        </w:rPr>
        <w:t>as</w:t>
      </w:r>
      <w:r w:rsidRPr="005E40ED">
        <w:rPr>
          <w:rFonts w:ascii="Times New Roman" w:hAnsi="Times New Roman" w:cs="Times New Roman"/>
        </w:rPr>
        <w:t xml:space="preserve"> a good starting point for the use of the POOLS.</w:t>
      </w:r>
      <w:r>
        <w:rPr>
          <w:rFonts w:ascii="Times New Roman" w:hAnsi="Times New Roman" w:cs="Times New Roman"/>
        </w:rPr>
        <w:t xml:space="preserve"> W</w:t>
      </w:r>
      <w:r w:rsidRPr="005E40ED">
        <w:rPr>
          <w:rFonts w:ascii="Times New Roman" w:hAnsi="Times New Roman" w:cs="Times New Roman"/>
        </w:rPr>
        <w:t xml:space="preserve">e </w:t>
      </w:r>
      <w:r>
        <w:rPr>
          <w:rFonts w:ascii="Times New Roman" w:hAnsi="Times New Roman" w:cs="Times New Roman"/>
        </w:rPr>
        <w:t>especially recommend</w:t>
      </w:r>
      <w:r w:rsidRPr="005E40ED">
        <w:rPr>
          <w:rFonts w:ascii="Times New Roman" w:hAnsi="Times New Roman" w:cs="Times New Roman"/>
        </w:rPr>
        <w:t xml:space="preserve"> the use of the POOLS in studies with additional scales.</w:t>
      </w:r>
    </w:p>
    <w:p w14:paraId="24F605EE" w14:textId="1FAC95B9" w:rsidR="009267BE" w:rsidRPr="005E40ED" w:rsidRDefault="00D04310" w:rsidP="00954BE5">
      <w:pPr>
        <w:pStyle w:val="BodyText"/>
        <w:spacing w:line="480" w:lineRule="auto"/>
        <w:ind w:firstLine="720"/>
        <w:contextualSpacing/>
        <w:rPr>
          <w:rFonts w:ascii="Times New Roman" w:eastAsia="Times New Roman" w:hAnsi="Times New Roman" w:cs="Times New Roman"/>
          <w:color w:val="000000"/>
        </w:rPr>
      </w:pPr>
      <w:r w:rsidRPr="005E40ED">
        <w:rPr>
          <w:rFonts w:ascii="Times New Roman" w:hAnsi="Times New Roman" w:cs="Times New Roman"/>
          <w:bCs/>
        </w:rPr>
        <w:t>The results of this initial validation study provide the basis for using the POOLS as an</w:t>
      </w:r>
      <w:r w:rsidR="00C929B3" w:rsidRPr="005E40ED">
        <w:rPr>
          <w:rFonts w:ascii="Times New Roman" w:hAnsi="Times New Roman" w:cs="Times New Roman"/>
          <w:bCs/>
        </w:rPr>
        <w:t xml:space="preserve"> </w:t>
      </w:r>
      <w:r w:rsidRPr="005E40ED">
        <w:rPr>
          <w:rFonts w:ascii="Times New Roman" w:hAnsi="Times New Roman" w:cs="Times New Roman"/>
          <w:bCs/>
        </w:rPr>
        <w:t xml:space="preserve">approach to measuring four aspects of perceptions of online learning. </w:t>
      </w:r>
      <w:r w:rsidR="008F5751" w:rsidRPr="005E40ED">
        <w:rPr>
          <w:rFonts w:ascii="Times New Roman" w:hAnsi="Times New Roman" w:cs="Times New Roman"/>
          <w:bCs/>
        </w:rPr>
        <w:t xml:space="preserve">All </w:t>
      </w:r>
      <w:r w:rsidRPr="005E40ED">
        <w:rPr>
          <w:rFonts w:ascii="Times New Roman" w:hAnsi="Times New Roman" w:cs="Times New Roman"/>
          <w:bCs/>
        </w:rPr>
        <w:t xml:space="preserve">four </w:t>
      </w:r>
      <w:r w:rsidR="008F5751" w:rsidRPr="005E40ED">
        <w:rPr>
          <w:rFonts w:ascii="Times New Roman" w:hAnsi="Times New Roman" w:cs="Times New Roman"/>
          <w:bCs/>
        </w:rPr>
        <w:t>factors</w:t>
      </w:r>
      <w:r w:rsidRPr="005E40ED">
        <w:rPr>
          <w:rFonts w:ascii="Times New Roman" w:hAnsi="Times New Roman" w:cs="Times New Roman"/>
          <w:bCs/>
        </w:rPr>
        <w:t xml:space="preserve"> were found to have adequate reliability of at least 0.65 with Effective Learning </w:t>
      </w:r>
      <w:r w:rsidRPr="005E40ED">
        <w:rPr>
          <w:rFonts w:ascii="Times New Roman" w:eastAsia="Times New Roman" w:hAnsi="Times New Roman" w:cs="Times New Roman"/>
          <w:color w:val="000000"/>
        </w:rPr>
        <w:t>(</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w:t>
      </w:r>
      <w:r w:rsidRPr="005E40ED">
        <w:rPr>
          <w:rFonts w:ascii="Times New Roman" w:hAnsi="Times New Roman" w:cs="Times New Roman"/>
          <w:bCs/>
        </w:rPr>
        <w:t xml:space="preserve">, </w:t>
      </w:r>
      <w:r w:rsidRPr="005E40ED">
        <w:rPr>
          <w:rFonts w:ascii="Times New Roman" w:eastAsia="Times New Roman" w:hAnsi="Times New Roman" w:cs="Times New Roman"/>
          <w:color w:val="000000"/>
        </w:rPr>
        <w:t>Student-Centered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7</w:t>
      </w:r>
      <w:r w:rsidRPr="005E40ED">
        <w:rPr>
          <w:rFonts w:ascii="Times New Roman" w:eastAsia="Times New Roman" w:hAnsi="Times New Roman" w:cs="Times New Roman"/>
          <w:color w:val="000000"/>
        </w:rPr>
        <w:t>), Interactive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0.7</w:t>
      </w:r>
      <w:r w:rsidR="00273A21">
        <w:rPr>
          <w:rFonts w:ascii="Times New Roman" w:eastAsia="Times New Roman" w:hAnsi="Times New Roman" w:cs="Times New Roman"/>
          <w:color w:val="000000"/>
        </w:rPr>
        <w:t>3</w:t>
      </w:r>
      <w:r w:rsidRPr="005E40ED">
        <w:rPr>
          <w:rFonts w:ascii="Times New Roman" w:eastAsia="Times New Roman" w:hAnsi="Times New Roman" w:cs="Times New Roman"/>
          <w:color w:val="000000"/>
        </w:rPr>
        <w:t>), and Engaged Learning (</w:t>
      </w:r>
      <m:oMath>
        <m:sSup>
          <m:sSupPr>
            <m:ctrlPr>
              <w:rPr>
                <w:rFonts w:ascii="Cambria Math" w:hAnsi="Cambria Math" w:cs="Times New Roman"/>
                <w:bCs/>
                <w:i/>
              </w:rPr>
            </m:ctrlPr>
          </m:sSupPr>
          <m:e>
            <m:r>
              <w:rPr>
                <w:rFonts w:ascii="Cambria Math" w:hAnsi="Cambria Math" w:cs="Times New Roman"/>
              </w:rPr>
              <m:t>ω</m:t>
            </m:r>
          </m:e>
          <m:sup>
            <m:r>
              <w:rPr>
                <w:rFonts w:ascii="Cambria Math" w:hAnsi="Cambria Math" w:cs="Times New Roman"/>
              </w:rPr>
              <m:t>2</m:t>
            </m:r>
          </m:sup>
        </m:sSup>
      </m:oMath>
      <w:r w:rsidRPr="005E40ED">
        <w:rPr>
          <w:rFonts w:ascii="Times New Roman" w:eastAsia="Times New Roman" w:hAnsi="Times New Roman" w:cs="Times New Roman"/>
          <w:color w:val="000000"/>
        </w:rPr>
        <w:t xml:space="preserve"> = 0.6</w:t>
      </w:r>
      <w:r w:rsidR="00273A21">
        <w:rPr>
          <w:rFonts w:ascii="Times New Roman" w:eastAsia="Times New Roman" w:hAnsi="Times New Roman" w:cs="Times New Roman"/>
          <w:color w:val="000000"/>
        </w:rPr>
        <w:t>6</w:t>
      </w:r>
      <w:r w:rsidRPr="005E40ED">
        <w:rPr>
          <w:rFonts w:ascii="Times New Roman" w:eastAsia="Times New Roman" w:hAnsi="Times New Roman" w:cs="Times New Roman"/>
          <w:color w:val="000000"/>
        </w:rPr>
        <w:t xml:space="preserve">). </w:t>
      </w:r>
      <w:r w:rsidR="008F5751" w:rsidRPr="005E40ED">
        <w:rPr>
          <w:rFonts w:ascii="Times New Roman" w:eastAsia="Times New Roman" w:hAnsi="Times New Roman" w:cs="Times New Roman"/>
          <w:color w:val="000000"/>
        </w:rPr>
        <w:t xml:space="preserve">The intended use of the POOLS is to provide a measure of the perceptions </w:t>
      </w:r>
      <w:r w:rsidR="005B21B0" w:rsidRPr="005E40ED">
        <w:rPr>
          <w:rFonts w:ascii="Times New Roman" w:eastAsia="Times New Roman" w:hAnsi="Times New Roman" w:cs="Times New Roman"/>
          <w:color w:val="000000"/>
        </w:rPr>
        <w:t xml:space="preserve">of </w:t>
      </w:r>
      <w:r w:rsidR="008F5751" w:rsidRPr="005E40ED">
        <w:rPr>
          <w:rFonts w:ascii="Times New Roman" w:eastAsia="Times New Roman" w:hAnsi="Times New Roman" w:cs="Times New Roman"/>
          <w:color w:val="000000"/>
        </w:rPr>
        <w:t>these four factors of the learning process for each participant. Evidence for the use of</w:t>
      </w:r>
      <w:r w:rsidR="00F66616">
        <w:rPr>
          <w:rFonts w:ascii="Times New Roman" w:eastAsia="Times New Roman" w:hAnsi="Times New Roman" w:cs="Times New Roman"/>
          <w:color w:val="000000"/>
        </w:rPr>
        <w:t xml:space="preserve"> a particular</w:t>
      </w:r>
      <w:r w:rsidR="008F5751" w:rsidRPr="005E40ED">
        <w:rPr>
          <w:rFonts w:ascii="Times New Roman" w:eastAsia="Times New Roman" w:hAnsi="Times New Roman" w:cs="Times New Roman"/>
          <w:color w:val="000000"/>
        </w:rPr>
        <w:t xml:space="preserve"> individual’</w:t>
      </w:r>
      <w:r w:rsidR="00F66616">
        <w:rPr>
          <w:rFonts w:ascii="Times New Roman" w:eastAsia="Times New Roman" w:hAnsi="Times New Roman" w:cs="Times New Roman"/>
          <w:color w:val="000000"/>
        </w:rPr>
        <w:t>s</w:t>
      </w:r>
      <w:r w:rsidR="008F5751" w:rsidRPr="005E40ED">
        <w:rPr>
          <w:rFonts w:ascii="Times New Roman" w:eastAsia="Times New Roman" w:hAnsi="Times New Roman" w:cs="Times New Roman"/>
          <w:color w:val="000000"/>
        </w:rPr>
        <w:t xml:space="preserve"> scores</w:t>
      </w:r>
      <w:r w:rsidR="00F66616">
        <w:rPr>
          <w:rFonts w:ascii="Times New Roman" w:eastAsia="Times New Roman" w:hAnsi="Times New Roman" w:cs="Times New Roman"/>
          <w:color w:val="000000"/>
        </w:rPr>
        <w:t xml:space="preserve"> on these subscales</w:t>
      </w:r>
      <w:r w:rsidR="008F5751" w:rsidRPr="005E40ED">
        <w:rPr>
          <w:rFonts w:ascii="Times New Roman" w:eastAsia="Times New Roman" w:hAnsi="Times New Roman" w:cs="Times New Roman"/>
          <w:color w:val="000000"/>
        </w:rPr>
        <w:t xml:space="preserve"> to make decisions</w:t>
      </w:r>
      <w:r w:rsidR="00F66616">
        <w:rPr>
          <w:rFonts w:ascii="Times New Roman" w:eastAsia="Times New Roman" w:hAnsi="Times New Roman" w:cs="Times New Roman"/>
          <w:color w:val="000000"/>
        </w:rPr>
        <w:t xml:space="preserve"> about that individual</w:t>
      </w:r>
      <w:r w:rsidR="008F5751" w:rsidRPr="005E40ED">
        <w:rPr>
          <w:rFonts w:ascii="Times New Roman" w:eastAsia="Times New Roman" w:hAnsi="Times New Roman" w:cs="Times New Roman"/>
          <w:color w:val="000000"/>
        </w:rPr>
        <w:t xml:space="preserve"> is currently unavailable</w:t>
      </w:r>
      <w:r w:rsidR="00431A95">
        <w:rPr>
          <w:rFonts w:ascii="Times New Roman" w:eastAsia="Times New Roman" w:hAnsi="Times New Roman" w:cs="Times New Roman"/>
          <w:color w:val="000000"/>
        </w:rPr>
        <w:t>;</w:t>
      </w:r>
      <w:r w:rsidR="008F5751" w:rsidRPr="005E40ED">
        <w:rPr>
          <w:rFonts w:ascii="Times New Roman" w:eastAsia="Times New Roman" w:hAnsi="Times New Roman" w:cs="Times New Roman"/>
          <w:color w:val="000000"/>
        </w:rPr>
        <w:t xml:space="preserve"> therefore, we recommend that scores should be used </w:t>
      </w:r>
      <w:r w:rsidR="00F66616">
        <w:rPr>
          <w:rFonts w:ascii="Times New Roman" w:eastAsia="Times New Roman" w:hAnsi="Times New Roman" w:cs="Times New Roman"/>
          <w:color w:val="000000"/>
        </w:rPr>
        <w:t xml:space="preserve">at an </w:t>
      </w:r>
      <w:r w:rsidR="008F5751" w:rsidRPr="005E40ED">
        <w:rPr>
          <w:rFonts w:ascii="Times New Roman" w:eastAsia="Times New Roman" w:hAnsi="Times New Roman" w:cs="Times New Roman"/>
          <w:color w:val="000000"/>
        </w:rPr>
        <w:t>aggregate level</w:t>
      </w:r>
      <w:r w:rsidR="00F66616">
        <w:rPr>
          <w:rFonts w:ascii="Times New Roman" w:eastAsia="Times New Roman" w:hAnsi="Times New Roman" w:cs="Times New Roman"/>
          <w:color w:val="000000"/>
        </w:rPr>
        <w:t xml:space="preserve"> over groups of participants</w:t>
      </w:r>
      <w:r w:rsidR="008F5751" w:rsidRPr="005E40ED">
        <w:rPr>
          <w:rFonts w:ascii="Times New Roman" w:eastAsia="Times New Roman" w:hAnsi="Times New Roman" w:cs="Times New Roman"/>
          <w:color w:val="000000"/>
        </w:rPr>
        <w:t xml:space="preserve"> to describe the general relationship between these factors and other participant characteristics such as self-efficacy, amount or type of experience with online learning, and personality traits.</w:t>
      </w:r>
    </w:p>
    <w:p w14:paraId="0DEF61E5" w14:textId="338B3ED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7FF5D3B4" w14:textId="14C7A34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49D0344F" w14:textId="5373A027"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15D3CFC3" w14:textId="79D62C46"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286D81BA" w14:textId="0C167FA2"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562B3321" w14:textId="52556B8E"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0FA8DCA8" w14:textId="5C25D98B" w:rsidR="009267BE" w:rsidRPr="005E40ED" w:rsidRDefault="009267BE" w:rsidP="00954BE5">
      <w:pPr>
        <w:pStyle w:val="BodyText"/>
        <w:spacing w:line="480" w:lineRule="auto"/>
        <w:ind w:firstLine="720"/>
        <w:contextualSpacing/>
        <w:rPr>
          <w:rFonts w:ascii="Times New Roman" w:eastAsia="Times New Roman" w:hAnsi="Times New Roman" w:cs="Times New Roman"/>
          <w:color w:val="000000"/>
        </w:rPr>
      </w:pPr>
    </w:p>
    <w:p w14:paraId="33179266" w14:textId="1240F026" w:rsidR="009267BE" w:rsidRPr="005E40ED" w:rsidRDefault="009267BE" w:rsidP="00954BE5">
      <w:pPr>
        <w:pStyle w:val="BodyText"/>
        <w:spacing w:line="480" w:lineRule="auto"/>
        <w:ind w:firstLine="720"/>
        <w:contextualSpacing/>
        <w:rPr>
          <w:rFonts w:ascii="Times New Roman" w:hAnsi="Times New Roman" w:cs="Times New Roman"/>
          <w:bCs/>
        </w:rPr>
      </w:pPr>
    </w:p>
    <w:p w14:paraId="041B3615" w14:textId="77777777" w:rsidR="00E04B96" w:rsidRPr="005E40ED" w:rsidRDefault="00E04B96" w:rsidP="00120160">
      <w:pPr>
        <w:pStyle w:val="BodyText"/>
        <w:spacing w:line="480" w:lineRule="auto"/>
        <w:contextualSpacing/>
        <w:rPr>
          <w:rFonts w:ascii="Times New Roman" w:hAnsi="Times New Roman" w:cs="Times New Roman"/>
          <w:i/>
        </w:rPr>
      </w:pPr>
    </w:p>
    <w:p w14:paraId="1AC0C3F1" w14:textId="77777777" w:rsidR="001D318F" w:rsidRPr="005E40ED" w:rsidRDefault="001D318F" w:rsidP="00AE77C7">
      <w:pPr>
        <w:spacing w:line="480" w:lineRule="auto"/>
        <w:contextualSpacing/>
        <w:rPr>
          <w:rFonts w:ascii="Times New Roman" w:hAnsi="Times New Roman" w:cs="Times New Roman"/>
          <w:sz w:val="24"/>
          <w:szCs w:val="24"/>
        </w:rPr>
        <w:sectPr w:rsidR="001D318F" w:rsidRPr="005E40ED" w:rsidSect="0064610A">
          <w:type w:val="continuous"/>
          <w:pgSz w:w="12240" w:h="15840"/>
          <w:pgMar w:top="1440" w:right="1440" w:bottom="1440" w:left="1440" w:header="649" w:footer="0" w:gutter="0"/>
          <w:cols w:space="720"/>
        </w:sectPr>
      </w:pPr>
      <w:bookmarkStart w:id="4" w:name="Discussion"/>
      <w:bookmarkStart w:id="5" w:name="Recommendations_for_Use_of_the_POOLS"/>
      <w:bookmarkEnd w:id="4"/>
      <w:bookmarkEnd w:id="5"/>
    </w:p>
    <w:p w14:paraId="7029A421" w14:textId="77777777" w:rsidR="001D318F" w:rsidRPr="005E40ED" w:rsidRDefault="24D95891" w:rsidP="00120160">
      <w:pPr>
        <w:pStyle w:val="Heading1"/>
        <w:spacing w:before="0" w:line="480" w:lineRule="auto"/>
        <w:ind w:left="0" w:right="0" w:hanging="720"/>
        <w:contextualSpacing/>
        <w:rPr>
          <w:rFonts w:ascii="Times New Roman" w:hAnsi="Times New Roman" w:cs="Times New Roman"/>
        </w:rPr>
      </w:pPr>
      <w:bookmarkStart w:id="6" w:name="_bookmark1"/>
      <w:bookmarkEnd w:id="6"/>
      <w:r w:rsidRPr="005E40ED">
        <w:rPr>
          <w:rFonts w:ascii="Times New Roman" w:hAnsi="Times New Roman" w:cs="Times New Roman"/>
        </w:rPr>
        <w:lastRenderedPageBreak/>
        <w:t>References</w:t>
      </w:r>
    </w:p>
    <w:p w14:paraId="4870C4EB" w14:textId="242825C2" w:rsidR="00567656" w:rsidRDefault="00567656" w:rsidP="24D95891">
      <w:pPr>
        <w:spacing w:afterAutospacing="1"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Authors (2021). Supplemental material.</w:t>
      </w:r>
    </w:p>
    <w:p w14:paraId="138BCF09" w14:textId="20D5E2F6" w:rsidR="00120160" w:rsidRPr="005E40ED" w:rsidRDefault="24D95891" w:rsidP="24D95891">
      <w:pPr>
        <w:spacing w:afterAutospacing="1" w:line="480" w:lineRule="auto"/>
        <w:ind w:left="720" w:hanging="720"/>
        <w:contextualSpacing/>
        <w:rPr>
          <w:rFonts w:ascii="Times New Roman" w:hAnsi="Times New Roman" w:cs="Times New Roman"/>
          <w:sz w:val="24"/>
          <w:szCs w:val="24"/>
        </w:rPr>
      </w:pPr>
      <w:r w:rsidRPr="005E40ED">
        <w:rPr>
          <w:rFonts w:ascii="Times New Roman" w:eastAsia="Calibri" w:hAnsi="Times New Roman" w:cs="Times New Roman"/>
          <w:sz w:val="24"/>
          <w:szCs w:val="24"/>
        </w:rPr>
        <w:t xml:space="preserve">Atkinson, C., Regan, T., &amp; Williams, C. (2006). Working collaboratively with teachers to promote effective learning. </w:t>
      </w:r>
      <w:r w:rsidRPr="005E40ED">
        <w:rPr>
          <w:rFonts w:ascii="Times New Roman" w:eastAsia="Calibri" w:hAnsi="Times New Roman" w:cs="Times New Roman"/>
          <w:i/>
          <w:iCs/>
          <w:sz w:val="24"/>
          <w:szCs w:val="24"/>
        </w:rPr>
        <w:t>Support for Learning</w:t>
      </w:r>
      <w:r w:rsidRPr="005E40ED">
        <w:rPr>
          <w:rFonts w:ascii="Times New Roman" w:eastAsia="Calibri" w:hAnsi="Times New Roman" w:cs="Times New Roman"/>
          <w:sz w:val="24"/>
          <w:szCs w:val="24"/>
        </w:rPr>
        <w:t xml:space="preserve">, </w:t>
      </w:r>
      <w:r w:rsidRPr="005E40ED">
        <w:rPr>
          <w:rFonts w:ascii="Times New Roman" w:eastAsia="Calibri" w:hAnsi="Times New Roman" w:cs="Times New Roman"/>
          <w:i/>
          <w:iCs/>
          <w:sz w:val="24"/>
          <w:szCs w:val="24"/>
        </w:rPr>
        <w:t>21</w:t>
      </w:r>
      <w:r w:rsidRPr="005E40ED">
        <w:rPr>
          <w:rFonts w:ascii="Times New Roman" w:eastAsia="Calibri" w:hAnsi="Times New Roman" w:cs="Times New Roman"/>
          <w:sz w:val="24"/>
          <w:szCs w:val="24"/>
        </w:rPr>
        <w:t xml:space="preserve">(1), 33–39. </w:t>
      </w:r>
      <w:hyperlink r:id="rId12">
        <w:r w:rsidRPr="005E40ED">
          <w:rPr>
            <w:rStyle w:val="Hyperlink"/>
            <w:rFonts w:ascii="Times New Roman" w:eastAsia="Calibri" w:hAnsi="Times New Roman" w:cs="Times New Roman"/>
            <w:sz w:val="24"/>
            <w:szCs w:val="24"/>
          </w:rPr>
          <w:t>https://doi.org/10.1111/j.1467-9604.2006.00398.x</w:t>
        </w:r>
      </w:hyperlink>
      <w:r w:rsidRPr="005E40ED">
        <w:rPr>
          <w:rFonts w:ascii="Times New Roman" w:eastAsia="Calibri" w:hAnsi="Times New Roman" w:cs="Times New Roman"/>
          <w:sz w:val="24"/>
          <w:szCs w:val="24"/>
        </w:rPr>
        <w:t xml:space="preserve"> </w:t>
      </w:r>
    </w:p>
    <w:p w14:paraId="54226825" w14:textId="7DC675E8"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&amp;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(2019). Facilitating student engagement through educational technology: Towards a conceptual framework. </w:t>
      </w:r>
      <w:r w:rsidRPr="005E40ED">
        <w:rPr>
          <w:rFonts w:ascii="Times New Roman" w:hAnsi="Times New Roman" w:cs="Times New Roman"/>
          <w:i/>
          <w:iCs/>
          <w:sz w:val="24"/>
          <w:szCs w:val="24"/>
        </w:rPr>
        <w:t>Journal of Interactive Media in Education, 1</w:t>
      </w:r>
      <w:r w:rsidRPr="005E40ED">
        <w:rPr>
          <w:rFonts w:ascii="Times New Roman" w:hAnsi="Times New Roman" w:cs="Times New Roman"/>
          <w:sz w:val="24"/>
          <w:szCs w:val="24"/>
        </w:rPr>
        <w:t xml:space="preserve">(11), 1-14. </w:t>
      </w:r>
      <w:hyperlink r:id="rId13">
        <w:r w:rsidRPr="005E40ED">
          <w:rPr>
            <w:rStyle w:val="Hyperlink"/>
            <w:rFonts w:ascii="Times New Roman" w:hAnsi="Times New Roman" w:cs="Times New Roman"/>
            <w:sz w:val="24"/>
            <w:szCs w:val="24"/>
          </w:rPr>
          <w:t>https://doi.org/10.5334/jime.528</w:t>
        </w:r>
      </w:hyperlink>
      <w:r w:rsidRPr="005E40ED">
        <w:rPr>
          <w:rFonts w:ascii="Times New Roman" w:hAnsi="Times New Roman" w:cs="Times New Roman"/>
          <w:sz w:val="24"/>
          <w:szCs w:val="24"/>
        </w:rPr>
        <w:t xml:space="preserve"> </w:t>
      </w:r>
    </w:p>
    <w:p w14:paraId="470245D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Bond, M., Buntins, K., </w:t>
      </w:r>
      <w:proofErr w:type="spellStart"/>
      <w:r w:rsidRPr="005E40ED">
        <w:rPr>
          <w:rFonts w:ascii="Times New Roman" w:hAnsi="Times New Roman" w:cs="Times New Roman"/>
          <w:sz w:val="24"/>
          <w:szCs w:val="24"/>
        </w:rPr>
        <w:t>Bedenlier</w:t>
      </w:r>
      <w:proofErr w:type="spellEnd"/>
      <w:r w:rsidRPr="005E40ED">
        <w:rPr>
          <w:rFonts w:ascii="Times New Roman" w:hAnsi="Times New Roman" w:cs="Times New Roman"/>
          <w:sz w:val="24"/>
          <w:szCs w:val="24"/>
        </w:rPr>
        <w:t xml:space="preserve">, S., </w:t>
      </w:r>
      <w:proofErr w:type="spellStart"/>
      <w:r w:rsidRPr="005E40ED">
        <w:rPr>
          <w:rFonts w:ascii="Times New Roman" w:hAnsi="Times New Roman" w:cs="Times New Roman"/>
          <w:sz w:val="24"/>
          <w:szCs w:val="24"/>
        </w:rPr>
        <w:t>Zawacki</w:t>
      </w:r>
      <w:proofErr w:type="spellEnd"/>
      <w:r w:rsidRPr="005E40ED">
        <w:rPr>
          <w:rFonts w:ascii="Times New Roman" w:hAnsi="Times New Roman" w:cs="Times New Roman"/>
          <w:sz w:val="24"/>
          <w:szCs w:val="24"/>
        </w:rPr>
        <w:t xml:space="preserve">-Richter, O., &amp; </w:t>
      </w:r>
      <w:proofErr w:type="spellStart"/>
      <w:r w:rsidRPr="005E40ED">
        <w:rPr>
          <w:rFonts w:ascii="Times New Roman" w:hAnsi="Times New Roman" w:cs="Times New Roman"/>
          <w:sz w:val="24"/>
          <w:szCs w:val="24"/>
        </w:rPr>
        <w:t>Kerres</w:t>
      </w:r>
      <w:proofErr w:type="spellEnd"/>
      <w:r w:rsidRPr="005E40ED">
        <w:rPr>
          <w:rFonts w:ascii="Times New Roman" w:hAnsi="Times New Roman" w:cs="Times New Roman"/>
          <w:sz w:val="24"/>
          <w:szCs w:val="24"/>
        </w:rPr>
        <w:t xml:space="preserve">, M. (2020). Mapping research in student engagement and educational technology in higher education: A systematic evidence map. </w:t>
      </w:r>
      <w:r w:rsidRPr="005E40ED">
        <w:rPr>
          <w:rFonts w:ascii="Times New Roman" w:hAnsi="Times New Roman" w:cs="Times New Roman"/>
          <w:i/>
          <w:iCs/>
          <w:sz w:val="24"/>
          <w:szCs w:val="24"/>
        </w:rPr>
        <w:t>International Journal of Educational Technology in Higher Education, 17</w:t>
      </w:r>
      <w:r w:rsidRPr="005E40ED">
        <w:rPr>
          <w:rFonts w:ascii="Times New Roman" w:hAnsi="Times New Roman" w:cs="Times New Roman"/>
          <w:sz w:val="24"/>
          <w:szCs w:val="24"/>
        </w:rPr>
        <w:t xml:space="preserve">(1), 1-30. </w:t>
      </w:r>
      <w:hyperlink r:id="rId14" w:history="1">
        <w:r w:rsidRPr="005E40ED">
          <w:rPr>
            <w:rStyle w:val="Hyperlink"/>
            <w:rFonts w:ascii="Times New Roman" w:hAnsi="Times New Roman" w:cs="Times New Roman"/>
            <w:sz w:val="24"/>
            <w:szCs w:val="24"/>
          </w:rPr>
          <w:t>https://doi.org/10.1186/s41239-01900176-8</w:t>
        </w:r>
      </w:hyperlink>
      <w:r w:rsidRPr="005E40ED">
        <w:rPr>
          <w:rFonts w:ascii="Times New Roman" w:hAnsi="Times New Roman" w:cs="Times New Roman"/>
          <w:sz w:val="24"/>
          <w:szCs w:val="24"/>
        </w:rPr>
        <w:t xml:space="preserve"> </w:t>
      </w:r>
    </w:p>
    <w:p w14:paraId="3D3ECA69" w14:textId="77777777" w:rsidR="00120160"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Brophy, J., &amp; Good, T. (1974). </w:t>
      </w:r>
      <w:r w:rsidRPr="005E40ED">
        <w:rPr>
          <w:rFonts w:ascii="Times New Roman" w:hAnsi="Times New Roman" w:cs="Times New Roman"/>
          <w:i/>
          <w:iCs/>
          <w:sz w:val="24"/>
          <w:szCs w:val="24"/>
        </w:rPr>
        <w:t>Teacher-student relationships: Causes and consequences</w:t>
      </w:r>
      <w:r w:rsidRPr="005E40ED">
        <w:rPr>
          <w:rFonts w:ascii="Times New Roman" w:hAnsi="Times New Roman" w:cs="Times New Roman"/>
          <w:sz w:val="24"/>
          <w:szCs w:val="24"/>
        </w:rPr>
        <w:t xml:space="preserve">. Holt, Rinehart, and Winston. </w:t>
      </w:r>
    </w:p>
    <w:p w14:paraId="5D5591C5" w14:textId="3FFCED8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t>Conole</w:t>
      </w:r>
      <w:proofErr w:type="spellEnd"/>
      <w:r w:rsidRPr="005E40ED">
        <w:rPr>
          <w:rFonts w:ascii="Times New Roman" w:hAnsi="Times New Roman" w:cs="Times New Roman"/>
          <w:sz w:val="24"/>
          <w:szCs w:val="24"/>
        </w:rPr>
        <w:t xml:space="preserve">, G., Dyke, M., Oliver, M., &amp; Seale, J. (2004). Mapping pedagogy and tools for effective learning design. </w:t>
      </w:r>
      <w:r w:rsidRPr="005E40ED">
        <w:rPr>
          <w:rFonts w:ascii="Times New Roman" w:hAnsi="Times New Roman" w:cs="Times New Roman"/>
          <w:i/>
          <w:iCs/>
          <w:sz w:val="24"/>
          <w:szCs w:val="24"/>
        </w:rPr>
        <w:t>Computers &amp; Education, 43</w:t>
      </w:r>
      <w:r w:rsidRPr="005E40ED">
        <w:rPr>
          <w:rFonts w:ascii="Times New Roman" w:hAnsi="Times New Roman" w:cs="Times New Roman"/>
          <w:sz w:val="24"/>
          <w:szCs w:val="24"/>
        </w:rPr>
        <w:t>(1–2), 17–33. https://doi.org/10.1016/j.compedu.2003.12.018</w:t>
      </w:r>
    </w:p>
    <w:p w14:paraId="2CE7EE8B"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Cornelius-White, J. (2007). Learner-centered teacher-student relationships are effective: A meta-analysis. </w:t>
      </w:r>
      <w:r w:rsidRPr="005E40ED">
        <w:rPr>
          <w:rFonts w:ascii="Times New Roman" w:hAnsi="Times New Roman" w:cs="Times New Roman"/>
          <w:i/>
          <w:iCs/>
          <w:sz w:val="24"/>
          <w:szCs w:val="24"/>
        </w:rPr>
        <w:t>Review of Educational Research, 77</w:t>
      </w:r>
      <w:r w:rsidRPr="005E40ED">
        <w:rPr>
          <w:rFonts w:ascii="Times New Roman" w:hAnsi="Times New Roman" w:cs="Times New Roman"/>
          <w:sz w:val="24"/>
          <w:szCs w:val="24"/>
        </w:rPr>
        <w:t xml:space="preserve">(1), 113-143. </w:t>
      </w:r>
      <w:hyperlink r:id="rId15" w:history="1">
        <w:r w:rsidRPr="005E40ED">
          <w:rPr>
            <w:rStyle w:val="Hyperlink"/>
            <w:rFonts w:ascii="Times New Roman" w:hAnsi="Times New Roman" w:cs="Times New Roman"/>
            <w:sz w:val="24"/>
            <w:szCs w:val="24"/>
          </w:rPr>
          <w:t>https://doi.org/10.3102%2F003465430298563</w:t>
        </w:r>
      </w:hyperlink>
      <w:r w:rsidRPr="005E40ED">
        <w:rPr>
          <w:rFonts w:ascii="Times New Roman" w:hAnsi="Times New Roman" w:cs="Times New Roman"/>
          <w:sz w:val="24"/>
          <w:szCs w:val="24"/>
        </w:rPr>
        <w:t xml:space="preserve"> </w:t>
      </w:r>
    </w:p>
    <w:p w14:paraId="58B72083" w14:textId="77777777" w:rsidR="00120160" w:rsidRPr="005E40ED" w:rsidRDefault="24D95891"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Czerniewicz</w:t>
      </w:r>
      <w:proofErr w:type="spellEnd"/>
      <w:r w:rsidRPr="005E40ED">
        <w:rPr>
          <w:rFonts w:ascii="Times New Roman" w:hAnsi="Times New Roman" w:cs="Times New Roman"/>
          <w:sz w:val="24"/>
          <w:szCs w:val="24"/>
        </w:rPr>
        <w:t xml:space="preserve">, L. (2020, March 15). </w:t>
      </w:r>
      <w:r w:rsidRPr="005E40ED">
        <w:rPr>
          <w:rFonts w:ascii="Times New Roman" w:hAnsi="Times New Roman" w:cs="Times New Roman"/>
          <w:i/>
          <w:iCs/>
          <w:sz w:val="24"/>
          <w:szCs w:val="24"/>
        </w:rPr>
        <w:t>What we learnt from “going online” during university shutdowns in South Africa</w:t>
      </w:r>
      <w:r w:rsidRPr="005E40ED">
        <w:rPr>
          <w:rFonts w:ascii="Times New Roman" w:hAnsi="Times New Roman" w:cs="Times New Roman"/>
          <w:sz w:val="24"/>
          <w:szCs w:val="24"/>
        </w:rPr>
        <w:t xml:space="preserve">. Phi on Ed Tech. </w:t>
      </w:r>
      <w:hyperlink r:id="rId16">
        <w:r w:rsidRPr="005E40ED">
          <w:rPr>
            <w:rStyle w:val="Hyperlink"/>
            <w:rFonts w:ascii="Times New Roman" w:hAnsi="Times New Roman" w:cs="Times New Roman"/>
            <w:sz w:val="24"/>
            <w:szCs w:val="24"/>
          </w:rPr>
          <w:t>https://philonedtech.com/what-we-learnt-from-going-online-during-university-shutdowns-in-south-africa/</w:t>
        </w:r>
      </w:hyperlink>
      <w:r w:rsidRPr="005E40ED">
        <w:rPr>
          <w:rFonts w:ascii="Times New Roman" w:hAnsi="Times New Roman" w:cs="Times New Roman"/>
          <w:sz w:val="24"/>
          <w:szCs w:val="24"/>
        </w:rPr>
        <w:t xml:space="preserve"> </w:t>
      </w:r>
    </w:p>
    <w:p w14:paraId="23381A0A" w14:textId="4DF1945A" w:rsidR="24D95891" w:rsidRPr="005E40ED" w:rsidRDefault="5D5C619D" w:rsidP="24D95891">
      <w:pPr>
        <w:spacing w:line="480" w:lineRule="auto"/>
        <w:ind w:left="720" w:hanging="720"/>
        <w:rPr>
          <w:rFonts w:ascii="Times New Roman" w:hAnsi="Times New Roman" w:cs="Times New Roman"/>
          <w:sz w:val="24"/>
          <w:szCs w:val="24"/>
        </w:rPr>
      </w:pPr>
      <w:proofErr w:type="spellStart"/>
      <w:r w:rsidRPr="005E40ED">
        <w:rPr>
          <w:rFonts w:ascii="Times New Roman" w:hAnsi="Times New Roman" w:cs="Times New Roman"/>
          <w:sz w:val="24"/>
          <w:szCs w:val="24"/>
        </w:rPr>
        <w:lastRenderedPageBreak/>
        <w:t>Dunlosky</w:t>
      </w:r>
      <w:proofErr w:type="spellEnd"/>
      <w:r w:rsidRPr="005E40ED">
        <w:rPr>
          <w:rFonts w:ascii="Times New Roman" w:hAnsi="Times New Roman" w:cs="Times New Roman"/>
          <w:sz w:val="24"/>
          <w:szCs w:val="24"/>
        </w:rPr>
        <w:t xml:space="preserve">, J., Rawson, K. A., Marsh, E. J., Nathan, M. J., &amp; Willingham, D. T. (2013). Improving students’ learning with effective learning techniques: Promising directions from cognitive and educational psychology. </w:t>
      </w:r>
      <w:r w:rsidRPr="005E40ED">
        <w:rPr>
          <w:rFonts w:ascii="Times New Roman" w:hAnsi="Times New Roman" w:cs="Times New Roman"/>
          <w:i/>
          <w:iCs/>
          <w:sz w:val="24"/>
          <w:szCs w:val="24"/>
        </w:rPr>
        <w:t>Psychological Science in the Public Interest, 14</w:t>
      </w:r>
      <w:r w:rsidRPr="005E40ED">
        <w:rPr>
          <w:rFonts w:ascii="Times New Roman" w:hAnsi="Times New Roman" w:cs="Times New Roman"/>
          <w:sz w:val="24"/>
          <w:szCs w:val="24"/>
        </w:rPr>
        <w:t>(1), 4–58. https://doi.org/10.1177/1529100612453266</w:t>
      </w:r>
    </w:p>
    <w:p w14:paraId="059679FA"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García, E., &amp; Weiss, E. (2020, September 10). </w:t>
      </w:r>
      <w:r w:rsidRPr="005E40ED">
        <w:rPr>
          <w:rFonts w:ascii="Times New Roman" w:hAnsi="Times New Roman" w:cs="Times New Roman"/>
          <w:i/>
          <w:iCs/>
          <w:sz w:val="24"/>
          <w:szCs w:val="24"/>
        </w:rPr>
        <w:t>COVID-19 and student performance equity, and U.S. education policy: Lessons from pre-pandemic research to inform relief, recover, and rebuilding</w:t>
      </w:r>
      <w:r w:rsidRPr="005E40ED">
        <w:rPr>
          <w:rFonts w:ascii="Times New Roman" w:hAnsi="Times New Roman" w:cs="Times New Roman"/>
          <w:sz w:val="24"/>
          <w:szCs w:val="24"/>
        </w:rPr>
        <w:t xml:space="preserve">. Economic Policy Institute. </w:t>
      </w:r>
      <w:hyperlink r:id="rId17" w:history="1">
        <w:r w:rsidRPr="005E40ED">
          <w:rPr>
            <w:rStyle w:val="Hyperlink"/>
            <w:rFonts w:ascii="Times New Roman" w:hAnsi="Times New Roman" w:cs="Times New Roman"/>
            <w:sz w:val="24"/>
            <w:szCs w:val="24"/>
          </w:rPr>
          <w:t>https://www.epi.org/publication/the-consequences-of-the-covid-19-pandemic-for-education-performance-and-equity-in-the-united-states-what-can-we-learn-from-pre-pandemic-research-to-inform-relief-recovery-and-rebuilding/</w:t>
        </w:r>
      </w:hyperlink>
      <w:r w:rsidRPr="005E40ED">
        <w:rPr>
          <w:rFonts w:ascii="Times New Roman" w:hAnsi="Times New Roman" w:cs="Times New Roman"/>
          <w:sz w:val="24"/>
          <w:szCs w:val="24"/>
        </w:rPr>
        <w:t xml:space="preserve"> </w:t>
      </w:r>
    </w:p>
    <w:p w14:paraId="78D226F0"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Harden, R. M., &amp; Laidlaw, J. M. (2013). Be FAIR to students: Four principles that lead to more effective learning. </w:t>
      </w:r>
      <w:r w:rsidRPr="005E40ED">
        <w:rPr>
          <w:rFonts w:ascii="Times New Roman" w:hAnsi="Times New Roman" w:cs="Times New Roman"/>
          <w:i/>
          <w:iCs/>
          <w:sz w:val="24"/>
          <w:szCs w:val="24"/>
        </w:rPr>
        <w:t>Medical Teacher, 35</w:t>
      </w:r>
      <w:r w:rsidRPr="005E40ED">
        <w:rPr>
          <w:rFonts w:ascii="Times New Roman" w:hAnsi="Times New Roman" w:cs="Times New Roman"/>
          <w:sz w:val="24"/>
          <w:szCs w:val="24"/>
        </w:rPr>
        <w:t xml:space="preserve">(1), 27–31. </w:t>
      </w:r>
      <w:hyperlink r:id="rId18" w:history="1">
        <w:r w:rsidRPr="005E40ED">
          <w:rPr>
            <w:rStyle w:val="Hyperlink"/>
            <w:rFonts w:ascii="Times New Roman" w:hAnsi="Times New Roman" w:cs="Times New Roman"/>
            <w:sz w:val="24"/>
            <w:szCs w:val="24"/>
          </w:rPr>
          <w:t>https://doi.org/10.3109/0142159X.2012.732717</w:t>
        </w:r>
      </w:hyperlink>
    </w:p>
    <w:p w14:paraId="312CAB1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Hardré</w:t>
      </w:r>
      <w:proofErr w:type="spellEnd"/>
      <w:r w:rsidRPr="005E40ED">
        <w:rPr>
          <w:rFonts w:ascii="Times New Roman" w:hAnsi="Times New Roman" w:cs="Times New Roman"/>
          <w:sz w:val="24"/>
          <w:szCs w:val="24"/>
        </w:rPr>
        <w:t xml:space="preserve">, P. L., &amp; Sullivan, D. W. (2008). Teachers perceptions and individual differences: How they influence rural teachers’ motivating strategies. </w:t>
      </w:r>
      <w:r w:rsidRPr="005E40ED">
        <w:rPr>
          <w:rFonts w:ascii="Times New Roman" w:hAnsi="Times New Roman" w:cs="Times New Roman"/>
          <w:i/>
          <w:iCs/>
          <w:sz w:val="24"/>
          <w:szCs w:val="24"/>
        </w:rPr>
        <w:t>Teaching and Teacher Education, 24</w:t>
      </w:r>
      <w:r w:rsidRPr="005E40ED">
        <w:rPr>
          <w:rFonts w:ascii="Times New Roman" w:hAnsi="Times New Roman" w:cs="Times New Roman"/>
          <w:sz w:val="24"/>
          <w:szCs w:val="24"/>
        </w:rPr>
        <w:t xml:space="preserve">(8), 2059-2075. </w:t>
      </w:r>
      <w:hyperlink r:id="rId19" w:history="1">
        <w:r w:rsidRPr="005E40ED">
          <w:rPr>
            <w:rStyle w:val="Hyperlink"/>
            <w:rFonts w:ascii="Times New Roman" w:hAnsi="Times New Roman" w:cs="Times New Roman"/>
            <w:sz w:val="24"/>
            <w:szCs w:val="24"/>
          </w:rPr>
          <w:t>https://doi.org/10.1016/j.tate.2008.04.007</w:t>
        </w:r>
      </w:hyperlink>
      <w:r w:rsidRPr="005E40ED">
        <w:rPr>
          <w:rFonts w:ascii="Times New Roman" w:hAnsi="Times New Roman" w:cs="Times New Roman"/>
          <w:sz w:val="24"/>
          <w:szCs w:val="24"/>
        </w:rPr>
        <w:t xml:space="preserve"> </w:t>
      </w:r>
    </w:p>
    <w:p w14:paraId="19AC6C65" w14:textId="6F3A874A" w:rsidR="00120160"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Hodges, C., Moore, S., </w:t>
      </w:r>
      <w:proofErr w:type="spellStart"/>
      <w:r w:rsidRPr="005E40ED">
        <w:rPr>
          <w:rFonts w:ascii="Times New Roman" w:hAnsi="Times New Roman" w:cs="Times New Roman"/>
          <w:sz w:val="24"/>
          <w:szCs w:val="24"/>
        </w:rPr>
        <w:t>Lockee</w:t>
      </w:r>
      <w:proofErr w:type="spellEnd"/>
      <w:r w:rsidRPr="005E40ED">
        <w:rPr>
          <w:rFonts w:ascii="Times New Roman" w:hAnsi="Times New Roman" w:cs="Times New Roman"/>
          <w:sz w:val="24"/>
          <w:szCs w:val="24"/>
        </w:rPr>
        <w:t xml:space="preserve">, B., Trust, T., &amp; Bond, A. (2020, March 27). </w:t>
      </w:r>
      <w:r w:rsidRPr="005E40ED">
        <w:rPr>
          <w:rFonts w:ascii="Times New Roman" w:hAnsi="Times New Roman" w:cs="Times New Roman"/>
          <w:i/>
          <w:iCs/>
          <w:sz w:val="24"/>
          <w:szCs w:val="24"/>
        </w:rPr>
        <w:t>The difference between emergency remote teaching and online learning.</w:t>
      </w:r>
      <w:r w:rsidRPr="005E40ED">
        <w:rPr>
          <w:rFonts w:ascii="Times New Roman" w:hAnsi="Times New Roman" w:cs="Times New Roman"/>
          <w:sz w:val="24"/>
          <w:szCs w:val="24"/>
        </w:rPr>
        <w:t xml:space="preserve"> Educause Review. </w:t>
      </w:r>
      <w:hyperlink r:id="rId20" w:anchor="fn9" w:history="1">
        <w:r w:rsidRPr="005E40ED">
          <w:rPr>
            <w:rStyle w:val="Hyperlink"/>
            <w:rFonts w:ascii="Times New Roman" w:hAnsi="Times New Roman" w:cs="Times New Roman"/>
            <w:sz w:val="24"/>
            <w:szCs w:val="24"/>
          </w:rPr>
          <w:t>https://er.educause.edu/articles/2020/3/the-difference-between-emergency-remote-teaching-and-online-learning#fn9</w:t>
        </w:r>
      </w:hyperlink>
      <w:r w:rsidRPr="005E40ED">
        <w:rPr>
          <w:rFonts w:ascii="Times New Roman" w:hAnsi="Times New Roman" w:cs="Times New Roman"/>
          <w:sz w:val="24"/>
          <w:szCs w:val="24"/>
        </w:rPr>
        <w:t xml:space="preserve"> </w:t>
      </w:r>
    </w:p>
    <w:p w14:paraId="336511D4" w14:textId="0C9E0DFF" w:rsidR="00003E2E" w:rsidRPr="00C36ED2" w:rsidRDefault="00003E2E" w:rsidP="00C36ED2">
      <w:pPr>
        <w:spacing w:line="480" w:lineRule="auto"/>
        <w:ind w:left="720" w:hanging="720"/>
        <w:rPr>
          <w:rFonts w:ascii="Times" w:eastAsia="Times New Roman" w:hAnsi="Times" w:cs="Times New Roman"/>
          <w:sz w:val="24"/>
          <w:szCs w:val="24"/>
        </w:rPr>
      </w:pPr>
      <w:r w:rsidRPr="009672A7">
        <w:rPr>
          <w:rFonts w:ascii="Times" w:eastAsia="Times New Roman" w:hAnsi="Times" w:cs="Times New Roman"/>
          <w:sz w:val="24"/>
          <w:szCs w:val="24"/>
        </w:rPr>
        <w:t xml:space="preserve">Horan, P. M., DiStefano, C., &amp; </w:t>
      </w:r>
      <w:proofErr w:type="spellStart"/>
      <w:r w:rsidRPr="009672A7">
        <w:rPr>
          <w:rFonts w:ascii="Times" w:eastAsia="Times New Roman" w:hAnsi="Times" w:cs="Times New Roman"/>
          <w:sz w:val="24"/>
          <w:szCs w:val="24"/>
        </w:rPr>
        <w:t>Motl</w:t>
      </w:r>
      <w:proofErr w:type="spellEnd"/>
      <w:r w:rsidRPr="009672A7">
        <w:rPr>
          <w:rFonts w:ascii="Times" w:eastAsia="Times New Roman" w:hAnsi="Times" w:cs="Times New Roman"/>
          <w:sz w:val="24"/>
          <w:szCs w:val="24"/>
        </w:rPr>
        <w:t xml:space="preserve">, R. W. (2003). Wording Effects in Self-Esteem Scales: Methodological Artifact or Response Style? </w:t>
      </w:r>
      <w:r w:rsidRPr="009672A7">
        <w:rPr>
          <w:rFonts w:ascii="Times" w:eastAsia="Times New Roman" w:hAnsi="Times" w:cs="Times New Roman"/>
          <w:i/>
          <w:iCs/>
          <w:sz w:val="24"/>
          <w:szCs w:val="24"/>
        </w:rPr>
        <w:t>Structural Equation Modeling</w:t>
      </w:r>
      <w:r w:rsidRPr="009672A7">
        <w:rPr>
          <w:rFonts w:ascii="Times" w:eastAsia="Times New Roman" w:hAnsi="Times" w:cs="Times New Roman"/>
          <w:sz w:val="24"/>
          <w:szCs w:val="24"/>
        </w:rPr>
        <w:t xml:space="preserve">, </w:t>
      </w:r>
      <w:r w:rsidRPr="009672A7">
        <w:rPr>
          <w:rFonts w:ascii="Times" w:eastAsia="Times New Roman" w:hAnsi="Times" w:cs="Times New Roman"/>
          <w:i/>
          <w:iCs/>
          <w:sz w:val="24"/>
          <w:szCs w:val="24"/>
        </w:rPr>
        <w:t>10</w:t>
      </w:r>
      <w:r w:rsidRPr="009672A7">
        <w:rPr>
          <w:rFonts w:ascii="Times" w:eastAsia="Times New Roman" w:hAnsi="Times" w:cs="Times New Roman"/>
          <w:sz w:val="24"/>
          <w:szCs w:val="24"/>
        </w:rPr>
        <w:t xml:space="preserve">(3), 435–455. </w:t>
      </w:r>
      <w:hyperlink r:id="rId21" w:history="1">
        <w:r w:rsidRPr="009672A7">
          <w:rPr>
            <w:rStyle w:val="Hyperlink"/>
            <w:rFonts w:ascii="Times" w:eastAsia="Times New Roman" w:hAnsi="Times" w:cs="Times New Roman"/>
            <w:sz w:val="24"/>
            <w:szCs w:val="24"/>
          </w:rPr>
          <w:t>https://doi.org/10.1207/S15328007SEM1003_6</w:t>
        </w:r>
      </w:hyperlink>
    </w:p>
    <w:p w14:paraId="06C72CC5" w14:textId="721EA452"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Horowitz, J. M., &amp; </w:t>
      </w:r>
      <w:proofErr w:type="spellStart"/>
      <w:r w:rsidRPr="005E40ED">
        <w:rPr>
          <w:rFonts w:ascii="Times New Roman" w:hAnsi="Times New Roman" w:cs="Times New Roman"/>
          <w:sz w:val="24"/>
          <w:szCs w:val="24"/>
        </w:rPr>
        <w:t>Igielnik</w:t>
      </w:r>
      <w:proofErr w:type="spellEnd"/>
      <w:r w:rsidRPr="005E40ED">
        <w:rPr>
          <w:rFonts w:ascii="Times New Roman" w:hAnsi="Times New Roman" w:cs="Times New Roman"/>
          <w:sz w:val="24"/>
          <w:szCs w:val="24"/>
        </w:rPr>
        <w:t xml:space="preserve">, R. (2020, October 29). </w:t>
      </w:r>
      <w:r w:rsidRPr="005E40ED">
        <w:rPr>
          <w:rFonts w:ascii="Times New Roman" w:hAnsi="Times New Roman" w:cs="Times New Roman"/>
          <w:i/>
          <w:iCs/>
          <w:sz w:val="24"/>
          <w:szCs w:val="24"/>
        </w:rPr>
        <w:t>Most parents of K-12 students learning online worry about them falling behind</w:t>
      </w:r>
      <w:r w:rsidRPr="005E40ED">
        <w:rPr>
          <w:rFonts w:ascii="Times New Roman" w:hAnsi="Times New Roman" w:cs="Times New Roman"/>
          <w:sz w:val="24"/>
          <w:szCs w:val="24"/>
        </w:rPr>
        <w:t xml:space="preserve">. Pew Research Center Social and Demographic Trends. </w:t>
      </w:r>
      <w:hyperlink r:id="rId22" w:history="1">
        <w:r w:rsidRPr="005E40ED">
          <w:rPr>
            <w:rStyle w:val="Hyperlink"/>
            <w:rFonts w:ascii="Times New Roman" w:hAnsi="Times New Roman" w:cs="Times New Roman"/>
            <w:sz w:val="24"/>
            <w:szCs w:val="24"/>
          </w:rPr>
          <w:t>https://www.pewsocialtrends.org/2020/10/29/most-parents-of-k-12-students-learning-online-worry-about-them-falling-behind/</w:t>
        </w:r>
      </w:hyperlink>
      <w:r w:rsidRPr="005E40ED">
        <w:rPr>
          <w:rFonts w:ascii="Times New Roman" w:hAnsi="Times New Roman" w:cs="Times New Roman"/>
          <w:sz w:val="24"/>
          <w:szCs w:val="24"/>
        </w:rPr>
        <w:t xml:space="preserve"> </w:t>
      </w:r>
    </w:p>
    <w:p w14:paraId="1C92C737" w14:textId="729A91E3" w:rsidR="00E13FD9" w:rsidRPr="005E40ED" w:rsidRDefault="00E13FD9"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Hu, L. T., &amp; </w:t>
      </w:r>
      <w:proofErr w:type="spellStart"/>
      <w:r w:rsidRPr="005E40ED">
        <w:rPr>
          <w:rFonts w:ascii="Times New Roman" w:hAnsi="Times New Roman" w:cs="Times New Roman"/>
          <w:sz w:val="24"/>
          <w:szCs w:val="24"/>
        </w:rPr>
        <w:t>Bentler</w:t>
      </w:r>
      <w:proofErr w:type="spellEnd"/>
      <w:r w:rsidRPr="005E40ED">
        <w:rPr>
          <w:rFonts w:ascii="Times New Roman" w:hAnsi="Times New Roman" w:cs="Times New Roman"/>
          <w:sz w:val="24"/>
          <w:szCs w:val="24"/>
        </w:rPr>
        <w:t xml:space="preserve">, P. M. (1999). Cutoff criteria for fit indexes in covariance structure analysis: Conventional criteria versus new alternatives. </w:t>
      </w:r>
      <w:r w:rsidRPr="005E40ED">
        <w:rPr>
          <w:rFonts w:ascii="Times New Roman" w:hAnsi="Times New Roman" w:cs="Times New Roman"/>
          <w:i/>
          <w:iCs/>
          <w:sz w:val="24"/>
          <w:szCs w:val="24"/>
        </w:rPr>
        <w:t>Structural Equation Modeling: A Multidisciplinary Journal, 6</w:t>
      </w:r>
      <w:r w:rsidRPr="005E40ED">
        <w:rPr>
          <w:rFonts w:ascii="Times New Roman" w:hAnsi="Times New Roman" w:cs="Times New Roman"/>
          <w:sz w:val="24"/>
          <w:szCs w:val="24"/>
        </w:rPr>
        <w:t>(1), 1–55. https://doi.org/10.1080/10705519909540118</w:t>
      </w:r>
    </w:p>
    <w:p w14:paraId="220D3F62" w14:textId="460D3B94"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Li, C., &amp; Lalani, F. (2020, April 29). </w:t>
      </w:r>
      <w:r w:rsidRPr="005E40ED">
        <w:rPr>
          <w:rFonts w:ascii="Times New Roman" w:hAnsi="Times New Roman" w:cs="Times New Roman"/>
          <w:i/>
          <w:iCs/>
          <w:sz w:val="24"/>
          <w:szCs w:val="24"/>
        </w:rPr>
        <w:t>The COVID-19 pandemic has changed education forever: This is how.</w:t>
      </w:r>
      <w:r w:rsidRPr="005E40ED">
        <w:rPr>
          <w:rFonts w:ascii="Times New Roman" w:hAnsi="Times New Roman" w:cs="Times New Roman"/>
          <w:sz w:val="24"/>
          <w:szCs w:val="24"/>
        </w:rPr>
        <w:t xml:space="preserve"> World Economic Forum. </w:t>
      </w:r>
      <w:hyperlink r:id="rId23" w:history="1">
        <w:r w:rsidRPr="005E40ED">
          <w:rPr>
            <w:rStyle w:val="Hyperlink"/>
            <w:rFonts w:ascii="Times New Roman" w:hAnsi="Times New Roman" w:cs="Times New Roman"/>
            <w:sz w:val="24"/>
            <w:szCs w:val="24"/>
          </w:rPr>
          <w:t>https://www.weforum.org/agenda/2020/04/coronavirus-education-global-covid19-online-digital-learning/</w:t>
        </w:r>
      </w:hyperlink>
      <w:r w:rsidRPr="005E40ED">
        <w:rPr>
          <w:rFonts w:ascii="Times New Roman" w:hAnsi="Times New Roman" w:cs="Times New Roman"/>
          <w:sz w:val="24"/>
          <w:szCs w:val="24"/>
        </w:rPr>
        <w:t xml:space="preserve"> </w:t>
      </w:r>
    </w:p>
    <w:p w14:paraId="04B373E9" w14:textId="489FD806" w:rsidR="00FD7F80" w:rsidRPr="005E40ED" w:rsidRDefault="00FD7F80" w:rsidP="00FD7F8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Maydeu</w:t>
      </w:r>
      <w:proofErr w:type="spellEnd"/>
      <w:r w:rsidRPr="005E40ED">
        <w:rPr>
          <w:rFonts w:ascii="Times New Roman" w:hAnsi="Times New Roman" w:cs="Times New Roman"/>
          <w:sz w:val="24"/>
          <w:szCs w:val="24"/>
        </w:rPr>
        <w:t xml:space="preserve">-Olivares, A., &amp; Shi, D. (2017). Effect sizes of model misfit in structural equation models: Standardized residual covariances and residual correlations. </w:t>
      </w:r>
      <w:r w:rsidRPr="005E40ED">
        <w:rPr>
          <w:rFonts w:ascii="Times New Roman" w:hAnsi="Times New Roman" w:cs="Times New Roman"/>
          <w:i/>
          <w:sz w:val="24"/>
          <w:szCs w:val="24"/>
        </w:rPr>
        <w:t>Methodology</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 xml:space="preserve">13 </w:t>
      </w:r>
      <w:r w:rsidRPr="005E40ED">
        <w:rPr>
          <w:rFonts w:ascii="Times New Roman" w:hAnsi="Times New Roman" w:cs="Times New Roman"/>
          <w:sz w:val="24"/>
          <w:szCs w:val="24"/>
        </w:rPr>
        <w:t xml:space="preserve">(Supplement 1), 23–30. </w:t>
      </w:r>
      <w:hyperlink r:id="rId24">
        <w:r w:rsidRPr="005E40ED">
          <w:rPr>
            <w:rStyle w:val="Hyperlink"/>
            <w:rFonts w:ascii="Times New Roman" w:hAnsi="Times New Roman" w:cs="Times New Roman"/>
            <w:sz w:val="24"/>
            <w:szCs w:val="24"/>
          </w:rPr>
          <w:t>https://doi.org/10.1027/1614-2241/a000129</w:t>
        </w:r>
      </w:hyperlink>
    </w:p>
    <w:p w14:paraId="714566D1"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Means, B., </w:t>
      </w:r>
      <w:proofErr w:type="spellStart"/>
      <w:r w:rsidRPr="005E40ED">
        <w:rPr>
          <w:rFonts w:ascii="Times New Roman" w:hAnsi="Times New Roman" w:cs="Times New Roman"/>
          <w:sz w:val="24"/>
          <w:szCs w:val="24"/>
        </w:rPr>
        <w:t>Bakia</w:t>
      </w:r>
      <w:proofErr w:type="spellEnd"/>
      <w:r w:rsidRPr="005E40ED">
        <w:rPr>
          <w:rFonts w:ascii="Times New Roman" w:hAnsi="Times New Roman" w:cs="Times New Roman"/>
          <w:sz w:val="24"/>
          <w:szCs w:val="24"/>
        </w:rPr>
        <w:t xml:space="preserve">, M., &amp; Murphy, R. (2014). </w:t>
      </w:r>
      <w:r w:rsidRPr="005E40ED">
        <w:rPr>
          <w:rFonts w:ascii="Times New Roman" w:hAnsi="Times New Roman" w:cs="Times New Roman"/>
          <w:i/>
          <w:iCs/>
          <w:sz w:val="24"/>
          <w:szCs w:val="24"/>
        </w:rPr>
        <w:t>Learning online: What research tells us about whether, when, and how.</w:t>
      </w:r>
      <w:r w:rsidRPr="005E40ED">
        <w:rPr>
          <w:rFonts w:ascii="Times New Roman" w:hAnsi="Times New Roman" w:cs="Times New Roman"/>
          <w:sz w:val="24"/>
          <w:szCs w:val="24"/>
        </w:rPr>
        <w:t xml:space="preserve"> Routledge. </w:t>
      </w:r>
    </w:p>
    <w:p w14:paraId="0E86666D"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Mcelrath</w:t>
      </w:r>
      <w:proofErr w:type="spellEnd"/>
      <w:r w:rsidRPr="005E40ED">
        <w:rPr>
          <w:rFonts w:ascii="Times New Roman" w:hAnsi="Times New Roman" w:cs="Times New Roman"/>
          <w:sz w:val="24"/>
          <w:szCs w:val="24"/>
        </w:rPr>
        <w:t xml:space="preserve">, K. (2020, August 26). </w:t>
      </w:r>
      <w:r w:rsidRPr="005E40ED">
        <w:rPr>
          <w:rFonts w:ascii="Times New Roman" w:hAnsi="Times New Roman" w:cs="Times New Roman"/>
          <w:i/>
          <w:iCs/>
          <w:sz w:val="24"/>
          <w:szCs w:val="24"/>
        </w:rPr>
        <w:t>Nearly 93% of households with school-age children report some form of distance learning during COVID-19</w:t>
      </w:r>
      <w:r w:rsidRPr="005E40ED">
        <w:rPr>
          <w:rFonts w:ascii="Times New Roman" w:hAnsi="Times New Roman" w:cs="Times New Roman"/>
          <w:sz w:val="24"/>
          <w:szCs w:val="24"/>
        </w:rPr>
        <w:t xml:space="preserve">. United States Census Bureau. </w:t>
      </w:r>
      <w:hyperlink r:id="rId25" w:history="1">
        <w:r w:rsidRPr="005E40ED">
          <w:rPr>
            <w:rStyle w:val="Hyperlink"/>
            <w:rFonts w:ascii="Times New Roman" w:hAnsi="Times New Roman" w:cs="Times New Roman"/>
            <w:sz w:val="24"/>
            <w:szCs w:val="24"/>
          </w:rPr>
          <w:t>https://www.census.gov/library/stories/2020/08/schooling-during-the-covid-19-pandemic.html</w:t>
        </w:r>
      </w:hyperlink>
      <w:r w:rsidRPr="005E40ED">
        <w:rPr>
          <w:rFonts w:ascii="Times New Roman" w:hAnsi="Times New Roman" w:cs="Times New Roman"/>
          <w:sz w:val="24"/>
          <w:szCs w:val="24"/>
        </w:rPr>
        <w:t xml:space="preserve"> </w:t>
      </w:r>
    </w:p>
    <w:p w14:paraId="551418DF"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McTighe, J., &amp; O’Connor, K. (2005). Seven practices for effective learning. </w:t>
      </w:r>
      <w:r w:rsidRPr="005E40ED">
        <w:rPr>
          <w:rFonts w:ascii="Times New Roman" w:hAnsi="Times New Roman" w:cs="Times New Roman"/>
          <w:i/>
          <w:iCs/>
          <w:sz w:val="24"/>
          <w:szCs w:val="24"/>
        </w:rPr>
        <w:t>Educational Leadership, 63</w:t>
      </w:r>
      <w:r w:rsidRPr="005E40ED">
        <w:rPr>
          <w:rFonts w:ascii="Times New Roman" w:hAnsi="Times New Roman" w:cs="Times New Roman"/>
          <w:sz w:val="24"/>
          <w:szCs w:val="24"/>
        </w:rPr>
        <w:t>(3), 10–17.</w:t>
      </w:r>
    </w:p>
    <w:p w14:paraId="7C484ED2" w14:textId="77777777" w:rsidR="006B74BE" w:rsidRPr="005E40ED" w:rsidRDefault="24D95891" w:rsidP="24D95891">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Moore, M. G. (1989). Editorial: Three types of interaction. </w:t>
      </w:r>
      <w:r w:rsidRPr="005E40ED">
        <w:rPr>
          <w:rFonts w:ascii="Times New Roman" w:hAnsi="Times New Roman" w:cs="Times New Roman"/>
          <w:i/>
          <w:iCs/>
          <w:sz w:val="24"/>
          <w:szCs w:val="24"/>
        </w:rPr>
        <w:t xml:space="preserve">The American Journal of Distance </w:t>
      </w:r>
      <w:r w:rsidRPr="005E40ED">
        <w:rPr>
          <w:rFonts w:ascii="Times New Roman" w:hAnsi="Times New Roman" w:cs="Times New Roman"/>
          <w:i/>
          <w:iCs/>
          <w:sz w:val="24"/>
          <w:szCs w:val="24"/>
        </w:rPr>
        <w:lastRenderedPageBreak/>
        <w:t>Education, 3</w:t>
      </w:r>
      <w:r w:rsidRPr="005E40ED">
        <w:rPr>
          <w:rFonts w:ascii="Times New Roman" w:hAnsi="Times New Roman" w:cs="Times New Roman"/>
          <w:sz w:val="24"/>
          <w:szCs w:val="24"/>
        </w:rPr>
        <w:t>(2), 1-6.</w:t>
      </w:r>
    </w:p>
    <w:p w14:paraId="6923813B" w14:textId="4BB8F808" w:rsidR="24D95891" w:rsidRPr="005E40ED" w:rsidRDefault="5D5C619D" w:rsidP="24D95891">
      <w:pPr>
        <w:spacing w:line="480" w:lineRule="auto"/>
        <w:ind w:left="720" w:hanging="720"/>
        <w:rPr>
          <w:rFonts w:ascii="Times New Roman" w:hAnsi="Times New Roman" w:cs="Times New Roman"/>
          <w:sz w:val="24"/>
          <w:szCs w:val="24"/>
        </w:rPr>
      </w:pPr>
      <w:r w:rsidRPr="005E40ED">
        <w:rPr>
          <w:rFonts w:ascii="Times New Roman" w:hAnsi="Times New Roman" w:cs="Times New Roman"/>
          <w:sz w:val="24"/>
          <w:szCs w:val="24"/>
        </w:rPr>
        <w:t xml:space="preserve">Mortimore, P. (1993). School effectiveness and the management of effective learning and teaching. </w:t>
      </w:r>
      <w:r w:rsidRPr="005E40ED">
        <w:rPr>
          <w:rFonts w:ascii="Times New Roman" w:hAnsi="Times New Roman" w:cs="Times New Roman"/>
          <w:i/>
          <w:iCs/>
          <w:sz w:val="24"/>
          <w:szCs w:val="24"/>
        </w:rPr>
        <w:t>School Effectiveness and School Improvement, 4</w:t>
      </w:r>
      <w:r w:rsidRPr="005E40ED">
        <w:rPr>
          <w:rFonts w:ascii="Times New Roman" w:hAnsi="Times New Roman" w:cs="Times New Roman"/>
          <w:sz w:val="24"/>
          <w:szCs w:val="24"/>
        </w:rPr>
        <w:t>(4), 290–310. https://doi.org/10.1080/0924345930040404</w:t>
      </w:r>
    </w:p>
    <w:p w14:paraId="5AB3D8EF" w14:textId="7BC5EBB7" w:rsidR="006B74BE" w:rsidRPr="005E40ED" w:rsidRDefault="00120160"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Ormrod, J. E. (2016). </w:t>
      </w:r>
      <w:r w:rsidRPr="005E40ED">
        <w:rPr>
          <w:rFonts w:ascii="Times New Roman" w:hAnsi="Times New Roman" w:cs="Times New Roman"/>
          <w:i/>
          <w:iCs/>
          <w:sz w:val="24"/>
          <w:szCs w:val="24"/>
        </w:rPr>
        <w:t>Human learning</w:t>
      </w:r>
      <w:r w:rsidRPr="005E40ED">
        <w:rPr>
          <w:rFonts w:ascii="Times New Roman" w:hAnsi="Times New Roman" w:cs="Times New Roman"/>
          <w:sz w:val="24"/>
          <w:szCs w:val="24"/>
        </w:rPr>
        <w:t xml:space="preserve"> (7th ed.). Pearson.</w:t>
      </w:r>
    </w:p>
    <w:p w14:paraId="72F0D8F1" w14:textId="693EC099" w:rsidR="006B74BE" w:rsidRPr="005E40ED" w:rsidRDefault="00C929B3" w:rsidP="006B74BE">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REMOVED FOR PEER REVIEW</w:t>
      </w:r>
      <w:r w:rsidR="006B74BE" w:rsidRPr="005E40ED">
        <w:rPr>
          <w:rFonts w:ascii="Times New Roman" w:hAnsi="Times New Roman" w:cs="Times New Roman"/>
          <w:sz w:val="24"/>
          <w:szCs w:val="24"/>
        </w:rPr>
        <w:t xml:space="preserve"> (2020). Assessing local fit by approximating probabilities. </w:t>
      </w:r>
      <w:proofErr w:type="spellStart"/>
      <w:r w:rsidR="006B74BE" w:rsidRPr="005E40ED">
        <w:rPr>
          <w:rFonts w:ascii="Times New Roman" w:hAnsi="Times New Roman" w:cs="Times New Roman"/>
          <w:i/>
          <w:iCs/>
          <w:sz w:val="24"/>
          <w:szCs w:val="24"/>
        </w:rPr>
        <w:t>PsyArXiv</w:t>
      </w:r>
      <w:proofErr w:type="spellEnd"/>
      <w:r w:rsidR="006B74BE" w:rsidRPr="005E40ED">
        <w:rPr>
          <w:rFonts w:ascii="Times New Roman" w:hAnsi="Times New Roman" w:cs="Times New Roman"/>
          <w:sz w:val="24"/>
          <w:szCs w:val="24"/>
        </w:rPr>
        <w:t>. https://doi.org/10.31234/osf.io/3ptya</w:t>
      </w:r>
    </w:p>
    <w:p w14:paraId="69690BE9"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Pedersen, S., &amp; Liu, M. (2003). Teachers’ beliefs about issues in the implementation of a student-centered learning environment. </w:t>
      </w:r>
      <w:r w:rsidRPr="005E40ED">
        <w:rPr>
          <w:rFonts w:ascii="Times New Roman" w:hAnsi="Times New Roman" w:cs="Times New Roman"/>
          <w:i/>
          <w:iCs/>
          <w:sz w:val="24"/>
          <w:szCs w:val="24"/>
        </w:rPr>
        <w:t>Educational Technology Research and Development, 51</w:t>
      </w:r>
      <w:r w:rsidRPr="005E40ED">
        <w:rPr>
          <w:rFonts w:ascii="Times New Roman" w:hAnsi="Times New Roman" w:cs="Times New Roman"/>
          <w:sz w:val="24"/>
          <w:szCs w:val="24"/>
        </w:rPr>
        <w:t xml:space="preserve">(2) 57-76. </w:t>
      </w:r>
    </w:p>
    <w:p w14:paraId="7DFADAEF" w14:textId="3F57D462"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Reeve, J. (2012). A self-determination theory perspective on student engagement. In S. Christenson, A., </w:t>
      </w:r>
      <w:proofErr w:type="spellStart"/>
      <w:r w:rsidRPr="005E40ED">
        <w:rPr>
          <w:rFonts w:ascii="Times New Roman" w:hAnsi="Times New Roman" w:cs="Times New Roman"/>
          <w:sz w:val="24"/>
          <w:szCs w:val="24"/>
        </w:rPr>
        <w:t>Reschly</w:t>
      </w:r>
      <w:proofErr w:type="spellEnd"/>
      <w:r w:rsidRPr="005E40ED">
        <w:rPr>
          <w:rFonts w:ascii="Times New Roman" w:hAnsi="Times New Roman" w:cs="Times New Roman"/>
          <w:sz w:val="24"/>
          <w:szCs w:val="24"/>
        </w:rPr>
        <w:t xml:space="preserve">, &amp; C. Wylie (Eds.), </w:t>
      </w:r>
      <w:r w:rsidRPr="005E40ED">
        <w:rPr>
          <w:rFonts w:ascii="Times New Roman" w:hAnsi="Times New Roman" w:cs="Times New Roman"/>
          <w:i/>
          <w:iCs/>
          <w:sz w:val="24"/>
          <w:szCs w:val="24"/>
        </w:rPr>
        <w:t>Handbook of research on student engagement</w:t>
      </w:r>
      <w:r w:rsidRPr="005E40ED">
        <w:rPr>
          <w:rFonts w:ascii="Times New Roman" w:hAnsi="Times New Roman" w:cs="Times New Roman"/>
          <w:sz w:val="24"/>
          <w:szCs w:val="24"/>
        </w:rPr>
        <w:t xml:space="preserve">. Springer. </w:t>
      </w:r>
      <w:hyperlink r:id="rId26" w:history="1">
        <w:r w:rsidRPr="005E40ED">
          <w:rPr>
            <w:rStyle w:val="Hyperlink"/>
            <w:rFonts w:ascii="Times New Roman" w:hAnsi="Times New Roman" w:cs="Times New Roman"/>
            <w:sz w:val="24"/>
            <w:szCs w:val="24"/>
          </w:rPr>
          <w:t>https://doi.org/10.1007/978-1-4614-2018-7</w:t>
        </w:r>
        <w:r w:rsidR="00A27B68" w:rsidRPr="005E40ED">
          <w:rPr>
            <w:rStyle w:val="Hyperlink"/>
            <w:rFonts w:ascii="Times New Roman" w:hAnsi="Times New Roman" w:cs="Times New Roman"/>
            <w:sz w:val="24"/>
            <w:szCs w:val="24"/>
          </w:rPr>
          <w:t>-</w:t>
        </w:r>
        <w:r w:rsidRPr="005E40ED">
          <w:rPr>
            <w:rStyle w:val="Hyperlink"/>
            <w:rFonts w:ascii="Times New Roman" w:hAnsi="Times New Roman" w:cs="Times New Roman"/>
            <w:sz w:val="24"/>
            <w:szCs w:val="24"/>
          </w:rPr>
          <w:t>7</w:t>
        </w:r>
      </w:hyperlink>
      <w:r w:rsidRPr="005E40ED">
        <w:rPr>
          <w:rFonts w:ascii="Times New Roman" w:hAnsi="Times New Roman" w:cs="Times New Roman"/>
          <w:sz w:val="24"/>
          <w:szCs w:val="24"/>
        </w:rPr>
        <w:t xml:space="preserve"> </w:t>
      </w:r>
    </w:p>
    <w:p w14:paraId="1BADF53E"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Skinner, E. A., &amp; Belmont, M. J. (1993). Motivation in the classroom: Reciprocal effects of teacher behavior and student engagement across the school year. </w:t>
      </w:r>
      <w:r w:rsidRPr="005E40ED">
        <w:rPr>
          <w:rFonts w:ascii="Times New Roman" w:hAnsi="Times New Roman" w:cs="Times New Roman"/>
          <w:i/>
          <w:iCs/>
          <w:sz w:val="24"/>
          <w:szCs w:val="24"/>
        </w:rPr>
        <w:t>Journal of Educational Psychology, 85</w:t>
      </w:r>
      <w:r w:rsidRPr="005E40ED">
        <w:rPr>
          <w:rFonts w:ascii="Times New Roman" w:hAnsi="Times New Roman" w:cs="Times New Roman"/>
          <w:sz w:val="24"/>
          <w:szCs w:val="24"/>
        </w:rPr>
        <w:t xml:space="preserve">(4), 571-581. </w:t>
      </w:r>
      <w:hyperlink r:id="rId27" w:history="1">
        <w:r w:rsidRPr="005E40ED">
          <w:rPr>
            <w:rStyle w:val="Hyperlink"/>
            <w:rFonts w:ascii="Times New Roman" w:hAnsi="Times New Roman" w:cs="Times New Roman"/>
            <w:sz w:val="24"/>
            <w:szCs w:val="24"/>
          </w:rPr>
          <w:t>https://doi.org/10.1037/0022-0663.85.4.571</w:t>
        </w:r>
      </w:hyperlink>
      <w:r w:rsidRPr="005E40ED">
        <w:rPr>
          <w:rFonts w:ascii="Times New Roman" w:hAnsi="Times New Roman" w:cs="Times New Roman"/>
          <w:sz w:val="24"/>
          <w:szCs w:val="24"/>
        </w:rPr>
        <w:t xml:space="preserve"> </w:t>
      </w:r>
    </w:p>
    <w:p w14:paraId="7BA60D15" w14:textId="631B58DA"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Schiro</w:t>
      </w:r>
      <w:proofErr w:type="spellEnd"/>
      <w:r w:rsidRPr="005E40ED">
        <w:rPr>
          <w:rFonts w:ascii="Times New Roman" w:hAnsi="Times New Roman" w:cs="Times New Roman"/>
          <w:sz w:val="24"/>
          <w:szCs w:val="24"/>
        </w:rPr>
        <w:t xml:space="preserve">, M. S. (2012). </w:t>
      </w:r>
      <w:r w:rsidRPr="005E40ED">
        <w:rPr>
          <w:rFonts w:ascii="Times New Roman" w:hAnsi="Times New Roman" w:cs="Times New Roman"/>
          <w:i/>
          <w:iCs/>
          <w:sz w:val="24"/>
          <w:szCs w:val="24"/>
        </w:rPr>
        <w:t>Curriculum theory: Conflicting visions and enduring concerns.</w:t>
      </w:r>
      <w:r w:rsidRPr="005E40ED">
        <w:rPr>
          <w:rFonts w:ascii="Times New Roman" w:hAnsi="Times New Roman" w:cs="Times New Roman"/>
          <w:sz w:val="24"/>
          <w:szCs w:val="24"/>
        </w:rPr>
        <w:t xml:space="preserve"> (2nd Ed.). SAGE.</w:t>
      </w:r>
    </w:p>
    <w:p w14:paraId="2B2C8102" w14:textId="201598D2" w:rsidR="00FD7F80" w:rsidRPr="005E40ED" w:rsidRDefault="00FD7F80" w:rsidP="00FD7F80">
      <w:pPr>
        <w:tabs>
          <w:tab w:val="left" w:pos="-1440"/>
        </w:tabs>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Sörbom</w:t>
      </w:r>
      <w:proofErr w:type="spellEnd"/>
      <w:r w:rsidRPr="005E40ED">
        <w:rPr>
          <w:rFonts w:ascii="Times New Roman" w:hAnsi="Times New Roman" w:cs="Times New Roman"/>
          <w:sz w:val="24"/>
          <w:szCs w:val="24"/>
        </w:rPr>
        <w:t xml:space="preserve">, D. (1989). Model modification. </w:t>
      </w:r>
      <w:r w:rsidRPr="005E40ED">
        <w:rPr>
          <w:rFonts w:ascii="Times New Roman" w:hAnsi="Times New Roman" w:cs="Times New Roman"/>
          <w:i/>
          <w:sz w:val="24"/>
          <w:szCs w:val="24"/>
        </w:rPr>
        <w:t>Psychometrika</w:t>
      </w:r>
      <w:r w:rsidRPr="005E40ED">
        <w:rPr>
          <w:rFonts w:ascii="Times New Roman" w:hAnsi="Times New Roman" w:cs="Times New Roman"/>
          <w:sz w:val="24"/>
          <w:szCs w:val="24"/>
        </w:rPr>
        <w:t xml:space="preserve">, </w:t>
      </w:r>
      <w:r w:rsidRPr="005E40ED">
        <w:rPr>
          <w:rFonts w:ascii="Times New Roman" w:hAnsi="Times New Roman" w:cs="Times New Roman"/>
          <w:i/>
          <w:sz w:val="24"/>
          <w:szCs w:val="24"/>
        </w:rPr>
        <w:t>54</w:t>
      </w:r>
      <w:r w:rsidRPr="005E40ED">
        <w:rPr>
          <w:rFonts w:ascii="Times New Roman" w:hAnsi="Times New Roman" w:cs="Times New Roman"/>
          <w:sz w:val="24"/>
          <w:szCs w:val="24"/>
        </w:rPr>
        <w:t>(3), 371–384.</w:t>
      </w:r>
      <w:hyperlink r:id="rId28">
        <w:bookmarkStart w:id="7" w:name="_bookmark32"/>
        <w:bookmarkEnd w:id="7"/>
        <w:r w:rsidRPr="005E40ED">
          <w:rPr>
            <w:rStyle w:val="Hyperlink"/>
            <w:rFonts w:ascii="Times New Roman" w:hAnsi="Times New Roman" w:cs="Times New Roman"/>
            <w:sz w:val="24"/>
            <w:szCs w:val="24"/>
          </w:rPr>
          <w:t xml:space="preserve"> https://doi.org/10.1007/BF02294623</w:t>
        </w:r>
      </w:hyperlink>
    </w:p>
    <w:p w14:paraId="2C50DC5C"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proofErr w:type="spellStart"/>
      <w:r w:rsidRPr="005E40ED">
        <w:rPr>
          <w:rFonts w:ascii="Times New Roman" w:hAnsi="Times New Roman" w:cs="Times New Roman"/>
          <w:sz w:val="24"/>
          <w:szCs w:val="24"/>
        </w:rPr>
        <w:t>Su</w:t>
      </w:r>
      <w:proofErr w:type="spellEnd"/>
      <w:r w:rsidRPr="005E40ED">
        <w:rPr>
          <w:rFonts w:ascii="Times New Roman" w:hAnsi="Times New Roman" w:cs="Times New Roman"/>
          <w:sz w:val="24"/>
          <w:szCs w:val="24"/>
        </w:rPr>
        <w:t xml:space="preserve">, B., Bonk, C. J., </w:t>
      </w:r>
      <w:proofErr w:type="spellStart"/>
      <w:r w:rsidRPr="005E40ED">
        <w:rPr>
          <w:rFonts w:ascii="Times New Roman" w:hAnsi="Times New Roman" w:cs="Times New Roman"/>
          <w:sz w:val="24"/>
          <w:szCs w:val="24"/>
        </w:rPr>
        <w:t>Magjuka</w:t>
      </w:r>
      <w:proofErr w:type="spellEnd"/>
      <w:r w:rsidRPr="005E40ED">
        <w:rPr>
          <w:rFonts w:ascii="Times New Roman" w:hAnsi="Times New Roman" w:cs="Times New Roman"/>
          <w:sz w:val="24"/>
          <w:szCs w:val="24"/>
        </w:rPr>
        <w:t xml:space="preserve">, R. J., Liu, X., &amp; Lee, S. (2005). The importance of interaction in web-based education: A program-level case study of online MBA courses. </w:t>
      </w:r>
      <w:r w:rsidRPr="005E40ED">
        <w:rPr>
          <w:rFonts w:ascii="Times New Roman" w:hAnsi="Times New Roman" w:cs="Times New Roman"/>
          <w:i/>
          <w:iCs/>
          <w:sz w:val="24"/>
          <w:szCs w:val="24"/>
        </w:rPr>
        <w:t>Journal of Interactive Online Learning, 4</w:t>
      </w:r>
      <w:r w:rsidRPr="005E40ED">
        <w:rPr>
          <w:rFonts w:ascii="Times New Roman" w:hAnsi="Times New Roman" w:cs="Times New Roman"/>
          <w:sz w:val="24"/>
          <w:szCs w:val="24"/>
        </w:rPr>
        <w:t xml:space="preserve">(1), 1-19. </w:t>
      </w:r>
      <w:hyperlink r:id="rId29" w:history="1">
        <w:r w:rsidRPr="005E40ED">
          <w:rPr>
            <w:rStyle w:val="Hyperlink"/>
            <w:rFonts w:ascii="Times New Roman" w:hAnsi="Times New Roman" w:cs="Times New Roman"/>
            <w:sz w:val="24"/>
            <w:szCs w:val="24"/>
          </w:rPr>
          <w:t>http://www.ncolr.org/</w:t>
        </w:r>
      </w:hyperlink>
      <w:r w:rsidRPr="005E40ED">
        <w:rPr>
          <w:rFonts w:ascii="Times New Roman" w:hAnsi="Times New Roman" w:cs="Times New Roman"/>
          <w:sz w:val="24"/>
          <w:szCs w:val="24"/>
        </w:rPr>
        <w:t xml:space="preserve"> </w:t>
      </w:r>
    </w:p>
    <w:p w14:paraId="35228778" w14:textId="77777777" w:rsidR="00120160" w:rsidRPr="005E40ED" w:rsidRDefault="00120160" w:rsidP="00120160">
      <w:pPr>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lastRenderedPageBreak/>
        <w:t xml:space="preserve">Wagner, E. D. (1994). In support of functional definition of interaction. </w:t>
      </w:r>
      <w:r w:rsidRPr="005E40ED">
        <w:rPr>
          <w:rFonts w:ascii="Times New Roman" w:hAnsi="Times New Roman" w:cs="Times New Roman"/>
          <w:i/>
          <w:iCs/>
          <w:sz w:val="24"/>
          <w:szCs w:val="24"/>
        </w:rPr>
        <w:t>The American Journal of Distance Education, 8</w:t>
      </w:r>
      <w:r w:rsidRPr="005E40ED">
        <w:rPr>
          <w:rFonts w:ascii="Times New Roman" w:hAnsi="Times New Roman" w:cs="Times New Roman"/>
          <w:sz w:val="24"/>
          <w:szCs w:val="24"/>
        </w:rPr>
        <w:t xml:space="preserve">(2), 6-26. </w:t>
      </w:r>
      <w:hyperlink r:id="rId30" w:history="1">
        <w:r w:rsidRPr="005E40ED">
          <w:rPr>
            <w:rStyle w:val="Hyperlink"/>
            <w:rFonts w:ascii="Times New Roman" w:hAnsi="Times New Roman" w:cs="Times New Roman"/>
            <w:sz w:val="24"/>
            <w:szCs w:val="24"/>
          </w:rPr>
          <w:t>https://doi.org/10.1080/08923649409526852</w:t>
        </w:r>
      </w:hyperlink>
      <w:r w:rsidRPr="005E40ED">
        <w:rPr>
          <w:rFonts w:ascii="Times New Roman" w:hAnsi="Times New Roman" w:cs="Times New Roman"/>
          <w:sz w:val="24"/>
          <w:szCs w:val="24"/>
        </w:rPr>
        <w:t xml:space="preserve"> </w:t>
      </w:r>
    </w:p>
    <w:p w14:paraId="08B3DC77" w14:textId="77777777" w:rsidR="00120160" w:rsidRPr="005E40ED" w:rsidRDefault="00120160" w:rsidP="00120160">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Watkins, C., Carnell, E., Lodge, C., Wagner, P., &amp; Whalley, C. (2000). </w:t>
      </w:r>
      <w:r w:rsidRPr="005E40ED">
        <w:rPr>
          <w:rFonts w:ascii="Times New Roman" w:hAnsi="Times New Roman" w:cs="Times New Roman"/>
          <w:i/>
          <w:iCs/>
          <w:sz w:val="24"/>
          <w:szCs w:val="24"/>
        </w:rPr>
        <w:t>Learning about learning: Resources for supporting effective learning</w:t>
      </w:r>
      <w:r w:rsidRPr="005E40ED">
        <w:rPr>
          <w:rFonts w:ascii="Times New Roman" w:hAnsi="Times New Roman" w:cs="Times New Roman"/>
          <w:sz w:val="24"/>
          <w:szCs w:val="24"/>
        </w:rPr>
        <w:t xml:space="preserve">. Routledge. </w:t>
      </w:r>
    </w:p>
    <w:p w14:paraId="40FECAD2" w14:textId="55220393" w:rsidR="00120160" w:rsidRPr="005E40ED" w:rsidRDefault="00120160" w:rsidP="00D210F2">
      <w:pPr>
        <w:tabs>
          <w:tab w:val="left" w:pos="-1440"/>
        </w:tabs>
        <w:spacing w:line="480" w:lineRule="auto"/>
        <w:ind w:left="720" w:hanging="720"/>
        <w:contextualSpacing/>
        <w:rPr>
          <w:rFonts w:ascii="Times New Roman" w:hAnsi="Times New Roman" w:cs="Times New Roman"/>
          <w:sz w:val="24"/>
          <w:szCs w:val="24"/>
        </w:rPr>
      </w:pPr>
      <w:r w:rsidRPr="005E40ED">
        <w:rPr>
          <w:rFonts w:ascii="Times New Roman" w:hAnsi="Times New Roman" w:cs="Times New Roman"/>
          <w:sz w:val="24"/>
          <w:szCs w:val="24"/>
        </w:rPr>
        <w:t xml:space="preserve">Wilson, A. B., Brown, K. M., </w:t>
      </w:r>
      <w:proofErr w:type="spellStart"/>
      <w:r w:rsidRPr="005E40ED">
        <w:rPr>
          <w:rFonts w:ascii="Times New Roman" w:hAnsi="Times New Roman" w:cs="Times New Roman"/>
          <w:sz w:val="24"/>
          <w:szCs w:val="24"/>
        </w:rPr>
        <w:t>Misch</w:t>
      </w:r>
      <w:proofErr w:type="spellEnd"/>
      <w:r w:rsidRPr="005E40ED">
        <w:rPr>
          <w:rFonts w:ascii="Times New Roman" w:hAnsi="Times New Roman" w:cs="Times New Roman"/>
          <w:sz w:val="24"/>
          <w:szCs w:val="24"/>
        </w:rPr>
        <w:t xml:space="preserve">, J., Miller, C. H., Klein, B. A., Taylor, M. A., Goodwin, M., Boyle, E. K., Hoppe, C., &amp; Lazarus, M. D. (2018). Breaking with tradition: A scoping meta-analysis analyzing the effects of student-centered learning and computer-aided instruction on student performance in anatomy. </w:t>
      </w:r>
      <w:r w:rsidRPr="005E40ED">
        <w:rPr>
          <w:rFonts w:ascii="Times New Roman" w:hAnsi="Times New Roman" w:cs="Times New Roman"/>
          <w:i/>
          <w:iCs/>
          <w:sz w:val="24"/>
          <w:szCs w:val="24"/>
        </w:rPr>
        <w:t>Anatomical Sciences Education, 12</w:t>
      </w:r>
      <w:r w:rsidRPr="005E40ED">
        <w:rPr>
          <w:rFonts w:ascii="Times New Roman" w:hAnsi="Times New Roman" w:cs="Times New Roman"/>
          <w:sz w:val="24"/>
          <w:szCs w:val="24"/>
        </w:rPr>
        <w:t xml:space="preserve">(1), 61-73. </w:t>
      </w:r>
      <w:hyperlink r:id="rId31" w:history="1">
        <w:r w:rsidRPr="005E40ED">
          <w:rPr>
            <w:rStyle w:val="Hyperlink"/>
            <w:rFonts w:ascii="Times New Roman" w:hAnsi="Times New Roman" w:cs="Times New Roman"/>
            <w:sz w:val="24"/>
            <w:szCs w:val="24"/>
          </w:rPr>
          <w:t>https://doi.org/10.1002/ase.1789</w:t>
        </w:r>
      </w:hyperlink>
      <w:r w:rsidRPr="005E40ED">
        <w:rPr>
          <w:rFonts w:ascii="Times New Roman" w:hAnsi="Times New Roman" w:cs="Times New Roman"/>
          <w:sz w:val="24"/>
          <w:szCs w:val="24"/>
        </w:rPr>
        <w:t xml:space="preserve"> </w:t>
      </w:r>
    </w:p>
    <w:p w14:paraId="41822335" w14:textId="33C2A803" w:rsidR="00912529" w:rsidRPr="005E40ED" w:rsidRDefault="00912529" w:rsidP="00AE77C7">
      <w:pPr>
        <w:spacing w:line="480" w:lineRule="auto"/>
        <w:contextualSpacing/>
        <w:rPr>
          <w:rFonts w:ascii="Times New Roman" w:hAnsi="Times New Roman" w:cs="Times New Roman"/>
          <w:sz w:val="24"/>
          <w:szCs w:val="24"/>
        </w:rPr>
        <w:sectPr w:rsidR="00912529" w:rsidRPr="005E40ED" w:rsidSect="0064610A">
          <w:pgSz w:w="12240" w:h="15840"/>
          <w:pgMar w:top="1440" w:right="1440" w:bottom="1440" w:left="1440" w:header="649" w:footer="0" w:gutter="0"/>
          <w:cols w:space="720"/>
        </w:sectPr>
      </w:pPr>
    </w:p>
    <w:p w14:paraId="113F3CA7" w14:textId="77777777" w:rsidR="00912529" w:rsidRPr="005E40ED" w:rsidRDefault="00240420" w:rsidP="00AE77C7">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lastRenderedPageBreak/>
        <w:t>Appendix</w:t>
      </w:r>
    </w:p>
    <w:p w14:paraId="20AFA8B4" w14:textId="0EB76C52" w:rsidR="00912529" w:rsidRPr="005E40ED" w:rsidRDefault="00912529" w:rsidP="006B63AF">
      <w:pPr>
        <w:pStyle w:val="Heading1"/>
        <w:spacing w:before="0" w:line="480" w:lineRule="auto"/>
        <w:ind w:left="0" w:right="0"/>
        <w:contextualSpacing/>
        <w:rPr>
          <w:rFonts w:ascii="Times New Roman" w:hAnsi="Times New Roman" w:cs="Times New Roman"/>
        </w:rPr>
      </w:pPr>
      <w:r w:rsidRPr="005E40ED">
        <w:rPr>
          <w:rFonts w:ascii="Times New Roman" w:hAnsi="Times New Roman" w:cs="Times New Roman"/>
        </w:rPr>
        <w:t>POOLS Items</w:t>
      </w:r>
    </w:p>
    <w:p w14:paraId="2DC33452" w14:textId="78B156CC" w:rsidR="006B63AF" w:rsidRDefault="006B63AF" w:rsidP="00C929B3">
      <w:pPr>
        <w:pStyle w:val="Heading1"/>
        <w:spacing w:before="0"/>
        <w:ind w:left="0" w:right="0"/>
        <w:contextualSpacing/>
        <w:jc w:val="left"/>
        <w:rPr>
          <w:rFonts w:ascii="Times New Roman" w:hAnsi="Times New Roman" w:cs="Times New Roman"/>
          <w:b w:val="0"/>
          <w:bCs w:val="0"/>
        </w:rPr>
      </w:pPr>
      <w:r w:rsidRPr="005E40ED">
        <w:rPr>
          <w:rFonts w:ascii="Times New Roman" w:hAnsi="Times New Roman" w:cs="Times New Roman"/>
        </w:rPr>
        <w:t xml:space="preserve">Stem: </w:t>
      </w:r>
      <w:r w:rsidR="00BC0FB2" w:rsidRPr="005E40ED">
        <w:rPr>
          <w:rFonts w:ascii="Times New Roman" w:hAnsi="Times New Roman" w:cs="Times New Roman"/>
          <w:b w:val="0"/>
          <w:bCs w:val="0"/>
        </w:rPr>
        <w:t>In your experience with traditional face-to-face (F2F) and online learning environments, when you compare F2F to online learning, you perceive that online learning...</w:t>
      </w:r>
    </w:p>
    <w:p w14:paraId="78364783" w14:textId="77777777" w:rsidR="000E6D5B" w:rsidRDefault="000E6D5B" w:rsidP="000E6D5B">
      <w:pPr>
        <w:pStyle w:val="Heading1"/>
        <w:spacing w:before="0"/>
        <w:ind w:left="0" w:right="0"/>
        <w:contextualSpacing/>
        <w:jc w:val="left"/>
        <w:rPr>
          <w:rFonts w:ascii="Times New Roman" w:hAnsi="Times New Roman" w:cs="Times New Roman"/>
          <w:b w:val="0"/>
          <w:bCs w:val="0"/>
        </w:rPr>
      </w:pPr>
    </w:p>
    <w:p w14:paraId="55625F01" w14:textId="77777777" w:rsidR="000E6D5B" w:rsidRDefault="000E6D5B" w:rsidP="000E6D5B">
      <w:pPr>
        <w:pStyle w:val="Heading1"/>
        <w:ind w:left="0" w:right="0"/>
        <w:contextualSpacing/>
        <w:jc w:val="left"/>
        <w:rPr>
          <w:rFonts w:ascii="Times New Roman" w:hAnsi="Times New Roman" w:cs="Times New Roman"/>
          <w:b w:val="0"/>
          <w:bCs w:val="0"/>
        </w:rPr>
      </w:pPr>
      <w:r>
        <w:rPr>
          <w:rFonts w:ascii="Times New Roman" w:hAnsi="Times New Roman" w:cs="Times New Roman"/>
        </w:rPr>
        <w:t xml:space="preserve">Response Options: </w:t>
      </w:r>
      <w:r>
        <w:rPr>
          <w:rFonts w:ascii="Times New Roman" w:hAnsi="Times New Roman" w:cs="Times New Roman"/>
          <w:b w:val="0"/>
          <w:bCs w:val="0"/>
        </w:rPr>
        <w:t>(1) Definitely less than F2F; (2) Somewhat less than F2F; (3) About the same as F2F; (4) Somewhat more than F2F; (5) Definitely more than F2F.</w:t>
      </w:r>
    </w:p>
    <w:p w14:paraId="675F0159" w14:textId="77777777" w:rsidR="00C929B3" w:rsidRPr="005E40ED" w:rsidRDefault="00C929B3" w:rsidP="00C929B3">
      <w:pPr>
        <w:pStyle w:val="Heading1"/>
        <w:spacing w:before="0"/>
        <w:ind w:left="0" w:right="0"/>
        <w:contextualSpacing/>
        <w:rPr>
          <w:rFonts w:ascii="Times New Roman" w:hAnsi="Times New Roman" w:cs="Times New Roman"/>
        </w:rPr>
      </w:pPr>
    </w:p>
    <w:tbl>
      <w:tblPr>
        <w:tblW w:w="5000" w:type="pct"/>
        <w:tblBorders>
          <w:top w:val="single" w:sz="4" w:space="0" w:color="auto"/>
          <w:bottom w:val="single" w:sz="4" w:space="0" w:color="auto"/>
          <w:insideH w:val="single" w:sz="4" w:space="0" w:color="auto"/>
        </w:tblBorders>
        <w:tblCellMar>
          <w:left w:w="14" w:type="dxa"/>
          <w:right w:w="14" w:type="dxa"/>
        </w:tblCellMar>
        <w:tblLook w:val="04A0" w:firstRow="1" w:lastRow="0" w:firstColumn="1" w:lastColumn="0" w:noHBand="0" w:noVBand="1"/>
      </w:tblPr>
      <w:tblGrid>
        <w:gridCol w:w="551"/>
        <w:gridCol w:w="4805"/>
        <w:gridCol w:w="551"/>
        <w:gridCol w:w="3453"/>
      </w:tblGrid>
      <w:tr w:rsidR="00E75347" w:rsidRPr="003D2ECD" w14:paraId="74317DCC" w14:textId="77777777" w:rsidTr="008F5751">
        <w:trPr>
          <w:trHeight w:val="144"/>
        </w:trPr>
        <w:tc>
          <w:tcPr>
            <w:tcW w:w="281" w:type="pct"/>
            <w:shd w:val="clear" w:color="auto" w:fill="auto"/>
            <w:noWrap/>
            <w:vAlign w:val="center"/>
            <w:hideMark/>
          </w:tcPr>
          <w:p w14:paraId="37FC8038" w14:textId="4B7D87B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2580" w:type="pct"/>
            <w:shd w:val="clear" w:color="auto" w:fill="auto"/>
            <w:vAlign w:val="center"/>
            <w:hideMark/>
          </w:tcPr>
          <w:p w14:paraId="6CCFC560" w14:textId="1CC7952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acquire content knowledge.</w:t>
            </w:r>
          </w:p>
        </w:tc>
        <w:tc>
          <w:tcPr>
            <w:tcW w:w="281" w:type="pct"/>
            <w:shd w:val="clear" w:color="auto" w:fill="auto"/>
            <w:noWrap/>
            <w:vAlign w:val="center"/>
            <w:hideMark/>
          </w:tcPr>
          <w:p w14:paraId="79D3D654" w14:textId="37EF91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4ED2486E" w14:textId="6CE420B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student-to-student interaction.</w:t>
            </w:r>
          </w:p>
        </w:tc>
      </w:tr>
      <w:tr w:rsidR="00E75347" w:rsidRPr="003D2ECD" w14:paraId="5C8457EF" w14:textId="77777777" w:rsidTr="008F5751">
        <w:trPr>
          <w:trHeight w:val="144"/>
        </w:trPr>
        <w:tc>
          <w:tcPr>
            <w:tcW w:w="281" w:type="pct"/>
            <w:shd w:val="clear" w:color="auto" w:fill="auto"/>
            <w:noWrap/>
            <w:vAlign w:val="center"/>
            <w:hideMark/>
          </w:tcPr>
          <w:p w14:paraId="29B3F325" w14:textId="49F136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2</w:t>
            </w:r>
          </w:p>
        </w:tc>
        <w:tc>
          <w:tcPr>
            <w:tcW w:w="2580" w:type="pct"/>
            <w:shd w:val="clear" w:color="auto" w:fill="auto"/>
            <w:vAlign w:val="center"/>
            <w:hideMark/>
          </w:tcPr>
          <w:p w14:paraId="7783ABFA" w14:textId="4CA6574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develop conceptual understanding.</w:t>
            </w:r>
          </w:p>
        </w:tc>
        <w:tc>
          <w:tcPr>
            <w:tcW w:w="281" w:type="pct"/>
            <w:shd w:val="clear" w:color="auto" w:fill="auto"/>
            <w:noWrap/>
            <w:vAlign w:val="center"/>
            <w:hideMark/>
          </w:tcPr>
          <w:p w14:paraId="11699859" w14:textId="4ABB8AF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1B0651FF" w14:textId="6B2A69E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students to collaborate on learning tasks.</w:t>
            </w:r>
          </w:p>
        </w:tc>
      </w:tr>
      <w:tr w:rsidR="00E75347" w:rsidRPr="003D2ECD" w14:paraId="62F7A6B1" w14:textId="77777777" w:rsidTr="008F5751">
        <w:trPr>
          <w:trHeight w:val="144"/>
        </w:trPr>
        <w:tc>
          <w:tcPr>
            <w:tcW w:w="281" w:type="pct"/>
            <w:shd w:val="clear" w:color="auto" w:fill="auto"/>
            <w:noWrap/>
            <w:vAlign w:val="center"/>
            <w:hideMark/>
          </w:tcPr>
          <w:p w14:paraId="5C2E63C8" w14:textId="1B6082F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7AB6E870" w14:textId="44569CC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learning about the topics in the curriculum.</w:t>
            </w:r>
          </w:p>
        </w:tc>
        <w:tc>
          <w:tcPr>
            <w:tcW w:w="281" w:type="pct"/>
            <w:shd w:val="clear" w:color="auto" w:fill="auto"/>
            <w:noWrap/>
            <w:vAlign w:val="center"/>
            <w:hideMark/>
          </w:tcPr>
          <w:p w14:paraId="56000965" w14:textId="71DE7EC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5A755982" w14:textId="282180D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student-to-student discussions.</w:t>
            </w:r>
          </w:p>
        </w:tc>
      </w:tr>
      <w:tr w:rsidR="00E75347" w:rsidRPr="003D2ECD" w14:paraId="0C1D1FF5" w14:textId="77777777" w:rsidTr="008F5751">
        <w:trPr>
          <w:trHeight w:val="144"/>
        </w:trPr>
        <w:tc>
          <w:tcPr>
            <w:tcW w:w="281" w:type="pct"/>
            <w:shd w:val="clear" w:color="auto" w:fill="auto"/>
            <w:noWrap/>
            <w:vAlign w:val="center"/>
            <w:hideMark/>
          </w:tcPr>
          <w:p w14:paraId="51C2C5AB" w14:textId="04291417"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2580" w:type="pct"/>
            <w:shd w:val="clear" w:color="auto" w:fill="auto"/>
            <w:vAlign w:val="center"/>
            <w:hideMark/>
          </w:tcPr>
          <w:p w14:paraId="38260424" w14:textId="2771F162" w:rsidR="00A341FD" w:rsidRPr="003D2ECD" w:rsidRDefault="00E75347" w:rsidP="00A341FD">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knowledge.</w:t>
            </w:r>
          </w:p>
        </w:tc>
        <w:tc>
          <w:tcPr>
            <w:tcW w:w="281" w:type="pct"/>
            <w:shd w:val="clear" w:color="auto" w:fill="auto"/>
            <w:noWrap/>
            <w:vAlign w:val="center"/>
            <w:hideMark/>
          </w:tcPr>
          <w:p w14:paraId="2579BCCF" w14:textId="56E6809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1857" w:type="pct"/>
            <w:shd w:val="clear" w:color="auto" w:fill="auto"/>
            <w:vAlign w:val="center"/>
            <w:hideMark/>
          </w:tcPr>
          <w:p w14:paraId="4A4D21F9" w14:textId="7263EFA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a space for students to work in teams.</w:t>
            </w:r>
          </w:p>
        </w:tc>
      </w:tr>
      <w:tr w:rsidR="00E75347" w:rsidRPr="003D2ECD" w14:paraId="47BD4946" w14:textId="77777777" w:rsidTr="008F5751">
        <w:trPr>
          <w:trHeight w:val="144"/>
        </w:trPr>
        <w:tc>
          <w:tcPr>
            <w:tcW w:w="281" w:type="pct"/>
            <w:shd w:val="clear" w:color="auto" w:fill="auto"/>
            <w:noWrap/>
            <w:vAlign w:val="center"/>
            <w:hideMark/>
          </w:tcPr>
          <w:p w14:paraId="545FACF4" w14:textId="07D6C4E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757AFA42" w14:textId="69C3D05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student achievement</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9DFAC38" w14:textId="00DAAD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64DE85BB" w14:textId="12C96C8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one-on-one student interaction with the teacher.</w:t>
            </w:r>
          </w:p>
        </w:tc>
      </w:tr>
      <w:tr w:rsidR="00E75347" w:rsidRPr="003D2ECD" w14:paraId="1E89DA97" w14:textId="77777777" w:rsidTr="008F5751">
        <w:trPr>
          <w:trHeight w:val="144"/>
        </w:trPr>
        <w:tc>
          <w:tcPr>
            <w:tcW w:w="281" w:type="pct"/>
            <w:shd w:val="clear" w:color="auto" w:fill="auto"/>
            <w:noWrap/>
            <w:vAlign w:val="center"/>
            <w:hideMark/>
          </w:tcPr>
          <w:p w14:paraId="43B0E350" w14:textId="1DB22D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2580" w:type="pct"/>
            <w:shd w:val="clear" w:color="auto" w:fill="auto"/>
            <w:vAlign w:val="center"/>
            <w:hideMark/>
          </w:tcPr>
          <w:p w14:paraId="740D4894" w14:textId="420C6B6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provides effective learning resources.</w:t>
            </w:r>
          </w:p>
        </w:tc>
        <w:tc>
          <w:tcPr>
            <w:tcW w:w="281" w:type="pct"/>
            <w:shd w:val="clear" w:color="auto" w:fill="auto"/>
            <w:noWrap/>
            <w:vAlign w:val="center"/>
            <w:hideMark/>
          </w:tcPr>
          <w:p w14:paraId="3CA651C6" w14:textId="6E4AC5B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1857" w:type="pct"/>
            <w:shd w:val="clear" w:color="auto" w:fill="auto"/>
            <w:vAlign w:val="center"/>
            <w:hideMark/>
          </w:tcPr>
          <w:p w14:paraId="539BE415" w14:textId="4DD5129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community among students.</w:t>
            </w:r>
          </w:p>
        </w:tc>
      </w:tr>
      <w:tr w:rsidR="00E75347" w:rsidRPr="003D2ECD" w14:paraId="6BC3AF35" w14:textId="77777777" w:rsidTr="008F5751">
        <w:trPr>
          <w:trHeight w:val="144"/>
        </w:trPr>
        <w:tc>
          <w:tcPr>
            <w:tcW w:w="281" w:type="pct"/>
            <w:shd w:val="clear" w:color="auto" w:fill="auto"/>
            <w:noWrap/>
            <w:vAlign w:val="center"/>
            <w:hideMark/>
          </w:tcPr>
          <w:p w14:paraId="299387FB" w14:textId="1E7F967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1BD479B5" w14:textId="0854A7EB"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achievement with multi-media content.</w:t>
            </w:r>
          </w:p>
        </w:tc>
        <w:tc>
          <w:tcPr>
            <w:tcW w:w="281" w:type="pct"/>
            <w:shd w:val="clear" w:color="auto" w:fill="auto"/>
            <w:noWrap/>
            <w:vAlign w:val="center"/>
            <w:hideMark/>
          </w:tcPr>
          <w:p w14:paraId="414DE035" w14:textId="63248E8A"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639F27B8" w14:textId="730EAC8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dialogue.</w:t>
            </w:r>
          </w:p>
        </w:tc>
      </w:tr>
      <w:tr w:rsidR="00E75347" w:rsidRPr="003D2ECD" w14:paraId="1A33F6A4" w14:textId="77777777" w:rsidTr="008F5751">
        <w:trPr>
          <w:trHeight w:val="144"/>
        </w:trPr>
        <w:tc>
          <w:tcPr>
            <w:tcW w:w="281" w:type="pct"/>
            <w:shd w:val="clear" w:color="auto" w:fill="auto"/>
            <w:noWrap/>
            <w:vAlign w:val="center"/>
            <w:hideMark/>
          </w:tcPr>
          <w:p w14:paraId="4D257DA3" w14:textId="3AC7DF0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3251B9F2" w14:textId="32556E4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high stakes assessments</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045749B1" w14:textId="18EB2E9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23B2B770" w14:textId="2A57E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collaborative.</w:t>
            </w:r>
          </w:p>
        </w:tc>
      </w:tr>
      <w:tr w:rsidR="00E75347" w:rsidRPr="003D2ECD" w14:paraId="76BDAA69" w14:textId="77777777" w:rsidTr="008F5751">
        <w:trPr>
          <w:trHeight w:val="144"/>
        </w:trPr>
        <w:tc>
          <w:tcPr>
            <w:tcW w:w="281" w:type="pct"/>
            <w:shd w:val="clear" w:color="auto" w:fill="auto"/>
            <w:noWrap/>
            <w:vAlign w:val="center"/>
            <w:hideMark/>
          </w:tcPr>
          <w:p w14:paraId="5689B8D5" w14:textId="57A8AF9F"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9</w:t>
            </w:r>
          </w:p>
        </w:tc>
        <w:tc>
          <w:tcPr>
            <w:tcW w:w="2580" w:type="pct"/>
            <w:shd w:val="clear" w:color="auto" w:fill="auto"/>
            <w:vAlign w:val="center"/>
            <w:hideMark/>
          </w:tcPr>
          <w:p w14:paraId="7C84B99D" w14:textId="5292C73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w:t>
            </w:r>
          </w:p>
        </w:tc>
        <w:tc>
          <w:tcPr>
            <w:tcW w:w="281" w:type="pct"/>
            <w:shd w:val="clear" w:color="auto" w:fill="auto"/>
            <w:noWrap/>
            <w:vAlign w:val="center"/>
            <w:hideMark/>
          </w:tcPr>
          <w:p w14:paraId="0AD1AE01" w14:textId="55D4D09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290D1A7B" w14:textId="5C8F909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active participation.</w:t>
            </w:r>
          </w:p>
        </w:tc>
      </w:tr>
      <w:tr w:rsidR="00E75347" w:rsidRPr="003D2ECD" w14:paraId="227A2A61" w14:textId="77777777" w:rsidTr="008F5751">
        <w:trPr>
          <w:trHeight w:val="144"/>
        </w:trPr>
        <w:tc>
          <w:tcPr>
            <w:tcW w:w="281" w:type="pct"/>
            <w:shd w:val="clear" w:color="auto" w:fill="auto"/>
            <w:noWrap/>
            <w:vAlign w:val="center"/>
            <w:hideMark/>
          </w:tcPr>
          <w:p w14:paraId="653F7428" w14:textId="0A3F0D3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4E57FFAB" w14:textId="69CE6D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accomplishes the goals of the curriculum.</w:t>
            </w:r>
          </w:p>
        </w:tc>
        <w:tc>
          <w:tcPr>
            <w:tcW w:w="281" w:type="pct"/>
            <w:shd w:val="clear" w:color="auto" w:fill="auto"/>
            <w:noWrap/>
            <w:vAlign w:val="center"/>
            <w:hideMark/>
          </w:tcPr>
          <w:p w14:paraId="20F8147F" w14:textId="087AF4B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Q6</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683709A7" w14:textId="672ADC2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provide timely responses.</w:t>
            </w:r>
          </w:p>
        </w:tc>
      </w:tr>
      <w:tr w:rsidR="00E75347" w:rsidRPr="003D2ECD" w14:paraId="5E4F2346" w14:textId="77777777" w:rsidTr="008F5751">
        <w:trPr>
          <w:trHeight w:val="144"/>
        </w:trPr>
        <w:tc>
          <w:tcPr>
            <w:tcW w:w="281" w:type="pct"/>
            <w:shd w:val="clear" w:color="auto" w:fill="auto"/>
            <w:noWrap/>
            <w:vAlign w:val="center"/>
            <w:hideMark/>
          </w:tcPr>
          <w:p w14:paraId="43B8957E" w14:textId="0474D87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2580" w:type="pct"/>
            <w:shd w:val="clear" w:color="auto" w:fill="auto"/>
            <w:vAlign w:val="center"/>
            <w:hideMark/>
          </w:tcPr>
          <w:p w14:paraId="1B4BDCD7" w14:textId="62F2431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promotes higher-order thinking skills as analysis, synthesis, and evaluation.</w:t>
            </w:r>
          </w:p>
        </w:tc>
        <w:tc>
          <w:tcPr>
            <w:tcW w:w="281" w:type="pct"/>
            <w:shd w:val="clear" w:color="auto" w:fill="auto"/>
            <w:noWrap/>
            <w:vAlign w:val="center"/>
            <w:hideMark/>
          </w:tcPr>
          <w:p w14:paraId="4863E452" w14:textId="069A1863"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Q6</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11</w:t>
            </w:r>
          </w:p>
        </w:tc>
        <w:tc>
          <w:tcPr>
            <w:tcW w:w="1857" w:type="pct"/>
            <w:shd w:val="clear" w:color="auto" w:fill="auto"/>
            <w:vAlign w:val="center"/>
            <w:hideMark/>
          </w:tcPr>
          <w:p w14:paraId="3B3AEAD1" w14:textId="0D3578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facilitates student interaction with course content.</w:t>
            </w:r>
          </w:p>
        </w:tc>
      </w:tr>
      <w:tr w:rsidR="00E75347" w:rsidRPr="003D2ECD" w14:paraId="1990B80F" w14:textId="77777777" w:rsidTr="008F5751">
        <w:trPr>
          <w:trHeight w:val="144"/>
        </w:trPr>
        <w:tc>
          <w:tcPr>
            <w:tcW w:w="281" w:type="pct"/>
            <w:shd w:val="clear" w:color="auto" w:fill="auto"/>
            <w:noWrap/>
            <w:vAlign w:val="center"/>
            <w:hideMark/>
          </w:tcPr>
          <w:p w14:paraId="1D091BFC" w14:textId="6762841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2580" w:type="pct"/>
            <w:shd w:val="clear" w:color="auto" w:fill="auto"/>
            <w:vAlign w:val="center"/>
            <w:hideMark/>
          </w:tcPr>
          <w:p w14:paraId="01834713" w14:textId="16AAA24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communication skills.</w:t>
            </w:r>
          </w:p>
        </w:tc>
        <w:tc>
          <w:tcPr>
            <w:tcW w:w="281" w:type="pct"/>
            <w:shd w:val="clear" w:color="auto" w:fill="auto"/>
            <w:noWrap/>
            <w:vAlign w:val="center"/>
            <w:hideMark/>
          </w:tcPr>
          <w:p w14:paraId="244A640B" w14:textId="65B5D2F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w:t>
            </w:r>
          </w:p>
        </w:tc>
        <w:tc>
          <w:tcPr>
            <w:tcW w:w="1857" w:type="pct"/>
            <w:shd w:val="clear" w:color="auto" w:fill="auto"/>
            <w:vAlign w:val="center"/>
            <w:hideMark/>
          </w:tcPr>
          <w:p w14:paraId="54ECC00E" w14:textId="4CC481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students in meaningful ways</w:t>
            </w:r>
            <w:r w:rsidR="006B63AF" w:rsidRPr="003D2ECD">
              <w:rPr>
                <w:rFonts w:ascii="Times New Roman" w:eastAsia="Times New Roman" w:hAnsi="Times New Roman" w:cs="Times New Roman"/>
                <w:color w:val="000000"/>
                <w:sz w:val="20"/>
                <w:szCs w:val="20"/>
              </w:rPr>
              <w:t>.</w:t>
            </w:r>
          </w:p>
        </w:tc>
      </w:tr>
      <w:tr w:rsidR="00E75347" w:rsidRPr="003D2ECD" w14:paraId="71DA21D2" w14:textId="77777777" w:rsidTr="008F5751">
        <w:trPr>
          <w:trHeight w:val="144"/>
        </w:trPr>
        <w:tc>
          <w:tcPr>
            <w:tcW w:w="281" w:type="pct"/>
            <w:shd w:val="clear" w:color="auto" w:fill="auto"/>
            <w:noWrap/>
            <w:vAlign w:val="center"/>
            <w:hideMark/>
          </w:tcPr>
          <w:p w14:paraId="5FF1E6DF" w14:textId="1A3B461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2580" w:type="pct"/>
            <w:shd w:val="clear" w:color="auto" w:fill="auto"/>
            <w:vAlign w:val="center"/>
            <w:hideMark/>
          </w:tcPr>
          <w:p w14:paraId="5E32E788" w14:textId="1FEFB9D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student social skills.</w:t>
            </w:r>
          </w:p>
        </w:tc>
        <w:tc>
          <w:tcPr>
            <w:tcW w:w="281" w:type="pct"/>
            <w:shd w:val="clear" w:color="auto" w:fill="auto"/>
            <w:noWrap/>
            <w:vAlign w:val="center"/>
            <w:hideMark/>
          </w:tcPr>
          <w:p w14:paraId="61E9232C" w14:textId="7565297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1857" w:type="pct"/>
            <w:shd w:val="clear" w:color="auto" w:fill="auto"/>
            <w:vAlign w:val="center"/>
            <w:hideMark/>
          </w:tcPr>
          <w:p w14:paraId="47F735DC" w14:textId="1BFFE0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connects learning to real world situations</w:t>
            </w:r>
            <w:r w:rsidR="006B63AF" w:rsidRPr="003D2ECD">
              <w:rPr>
                <w:rFonts w:ascii="Times New Roman" w:eastAsia="Times New Roman" w:hAnsi="Times New Roman" w:cs="Times New Roman"/>
                <w:color w:val="000000"/>
                <w:sz w:val="20"/>
                <w:szCs w:val="20"/>
              </w:rPr>
              <w:t>.</w:t>
            </w:r>
          </w:p>
        </w:tc>
      </w:tr>
      <w:tr w:rsidR="00E75347" w:rsidRPr="003D2ECD" w14:paraId="09275FEF" w14:textId="77777777" w:rsidTr="008F5751">
        <w:trPr>
          <w:trHeight w:val="144"/>
        </w:trPr>
        <w:tc>
          <w:tcPr>
            <w:tcW w:w="281" w:type="pct"/>
            <w:shd w:val="clear" w:color="auto" w:fill="auto"/>
            <w:noWrap/>
            <w:vAlign w:val="center"/>
            <w:hideMark/>
          </w:tcPr>
          <w:p w14:paraId="58505A84" w14:textId="5FC846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14</w:t>
            </w:r>
          </w:p>
        </w:tc>
        <w:tc>
          <w:tcPr>
            <w:tcW w:w="2580" w:type="pct"/>
            <w:shd w:val="clear" w:color="auto" w:fill="auto"/>
            <w:vAlign w:val="center"/>
            <w:hideMark/>
          </w:tcPr>
          <w:p w14:paraId="1DAD6314" w14:textId="25F6F8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includes focused assessment and feedback.</w:t>
            </w:r>
          </w:p>
        </w:tc>
        <w:tc>
          <w:tcPr>
            <w:tcW w:w="281" w:type="pct"/>
            <w:shd w:val="clear" w:color="auto" w:fill="auto"/>
            <w:noWrap/>
            <w:vAlign w:val="center"/>
            <w:hideMark/>
          </w:tcPr>
          <w:p w14:paraId="1FBECA0A" w14:textId="39160AC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3</w:t>
            </w:r>
          </w:p>
        </w:tc>
        <w:tc>
          <w:tcPr>
            <w:tcW w:w="1857" w:type="pct"/>
            <w:shd w:val="clear" w:color="auto" w:fill="auto"/>
            <w:vAlign w:val="center"/>
            <w:hideMark/>
          </w:tcPr>
          <w:p w14:paraId="755997F4" w14:textId="51ABB0C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self-directed learning skills</w:t>
            </w:r>
            <w:r w:rsidR="006B63AF" w:rsidRPr="003D2ECD">
              <w:rPr>
                <w:rFonts w:ascii="Times New Roman" w:eastAsia="Times New Roman" w:hAnsi="Times New Roman" w:cs="Times New Roman"/>
                <w:color w:val="000000"/>
                <w:sz w:val="20"/>
                <w:szCs w:val="20"/>
              </w:rPr>
              <w:t>.</w:t>
            </w:r>
          </w:p>
        </w:tc>
      </w:tr>
      <w:tr w:rsidR="00E75347" w:rsidRPr="003D2ECD" w14:paraId="7759DDD9" w14:textId="77777777" w:rsidTr="008F5751">
        <w:trPr>
          <w:trHeight w:val="144"/>
        </w:trPr>
        <w:tc>
          <w:tcPr>
            <w:tcW w:w="281" w:type="pct"/>
            <w:shd w:val="clear" w:color="auto" w:fill="auto"/>
            <w:noWrap/>
            <w:vAlign w:val="center"/>
            <w:hideMark/>
          </w:tcPr>
          <w:p w14:paraId="469803B4" w14:textId="7B40C129"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15</w:t>
            </w:r>
          </w:p>
        </w:tc>
        <w:tc>
          <w:tcPr>
            <w:tcW w:w="2580" w:type="pct"/>
            <w:shd w:val="clear" w:color="auto" w:fill="auto"/>
            <w:vAlign w:val="center"/>
            <w:hideMark/>
          </w:tcPr>
          <w:p w14:paraId="50D2ECDA" w14:textId="523C3C0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effectively assesses student performance.</w:t>
            </w:r>
          </w:p>
        </w:tc>
        <w:tc>
          <w:tcPr>
            <w:tcW w:w="281" w:type="pct"/>
            <w:shd w:val="clear" w:color="auto" w:fill="auto"/>
            <w:noWrap/>
            <w:vAlign w:val="center"/>
            <w:hideMark/>
          </w:tcPr>
          <w:p w14:paraId="46D54694" w14:textId="59454885"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4</w:t>
            </w:r>
          </w:p>
        </w:tc>
        <w:tc>
          <w:tcPr>
            <w:tcW w:w="1857" w:type="pct"/>
            <w:shd w:val="clear" w:color="auto" w:fill="auto"/>
            <w:vAlign w:val="center"/>
            <w:hideMark/>
          </w:tcPr>
          <w:p w14:paraId="7F017E5E" w14:textId="36D59B3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project-based learning</w:t>
            </w:r>
            <w:r w:rsidR="006B63AF" w:rsidRPr="003D2ECD">
              <w:rPr>
                <w:rFonts w:ascii="Times New Roman" w:eastAsia="Times New Roman" w:hAnsi="Times New Roman" w:cs="Times New Roman"/>
                <w:color w:val="000000"/>
                <w:sz w:val="20"/>
                <w:szCs w:val="20"/>
              </w:rPr>
              <w:t>.</w:t>
            </w:r>
          </w:p>
        </w:tc>
      </w:tr>
      <w:tr w:rsidR="00E75347" w:rsidRPr="003D2ECD" w14:paraId="2A756E07" w14:textId="77777777" w:rsidTr="008F5751">
        <w:trPr>
          <w:trHeight w:val="144"/>
        </w:trPr>
        <w:tc>
          <w:tcPr>
            <w:tcW w:w="281" w:type="pct"/>
            <w:shd w:val="clear" w:color="auto" w:fill="auto"/>
            <w:noWrap/>
            <w:vAlign w:val="center"/>
            <w:hideMark/>
          </w:tcPr>
          <w:p w14:paraId="4DA0B7DB" w14:textId="48F4034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16</w:t>
            </w:r>
          </w:p>
        </w:tc>
        <w:tc>
          <w:tcPr>
            <w:tcW w:w="2580" w:type="pct"/>
            <w:shd w:val="clear" w:color="auto" w:fill="auto"/>
            <w:vAlign w:val="center"/>
            <w:hideMark/>
          </w:tcPr>
          <w:p w14:paraId="29BA274C" w14:textId="774D72E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assessments provide teachers with reliable information on student progress.</w:t>
            </w:r>
          </w:p>
        </w:tc>
        <w:tc>
          <w:tcPr>
            <w:tcW w:w="281" w:type="pct"/>
            <w:shd w:val="clear" w:color="auto" w:fill="auto"/>
            <w:noWrap/>
            <w:vAlign w:val="center"/>
            <w:hideMark/>
          </w:tcPr>
          <w:p w14:paraId="6582672C" w14:textId="4588A78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1857" w:type="pct"/>
            <w:shd w:val="clear" w:color="auto" w:fill="auto"/>
            <w:vAlign w:val="center"/>
            <w:hideMark/>
          </w:tcPr>
          <w:p w14:paraId="56BCF7A6" w14:textId="03B3807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creative thinking and innovation</w:t>
            </w:r>
            <w:r w:rsidR="006B63AF" w:rsidRPr="003D2ECD">
              <w:rPr>
                <w:rFonts w:ascii="Times New Roman" w:eastAsia="Times New Roman" w:hAnsi="Times New Roman" w:cs="Times New Roman"/>
                <w:color w:val="000000"/>
                <w:sz w:val="20"/>
                <w:szCs w:val="20"/>
              </w:rPr>
              <w:t>.</w:t>
            </w:r>
          </w:p>
        </w:tc>
      </w:tr>
      <w:tr w:rsidR="00E75347" w:rsidRPr="003D2ECD" w14:paraId="70E09413" w14:textId="77777777" w:rsidTr="008F5751">
        <w:trPr>
          <w:trHeight w:val="144"/>
        </w:trPr>
        <w:tc>
          <w:tcPr>
            <w:tcW w:w="281" w:type="pct"/>
            <w:shd w:val="clear" w:color="auto" w:fill="auto"/>
            <w:noWrap/>
            <w:vAlign w:val="center"/>
            <w:hideMark/>
          </w:tcPr>
          <w:p w14:paraId="760ACA65" w14:textId="6190644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17</w:t>
            </w:r>
          </w:p>
        </w:tc>
        <w:tc>
          <w:tcPr>
            <w:tcW w:w="2580" w:type="pct"/>
            <w:shd w:val="clear" w:color="auto" w:fill="auto"/>
            <w:vAlign w:val="center"/>
            <w:hideMark/>
          </w:tcPr>
          <w:p w14:paraId="17038C50" w14:textId="30B7A85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academic integrity and adherence to intellectual property standards.</w:t>
            </w:r>
          </w:p>
        </w:tc>
        <w:tc>
          <w:tcPr>
            <w:tcW w:w="281" w:type="pct"/>
            <w:shd w:val="clear" w:color="auto" w:fill="auto"/>
            <w:noWrap/>
            <w:vAlign w:val="center"/>
            <w:hideMark/>
          </w:tcPr>
          <w:p w14:paraId="7E2AAA35" w14:textId="453F0288"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6</w:t>
            </w:r>
          </w:p>
        </w:tc>
        <w:tc>
          <w:tcPr>
            <w:tcW w:w="1857" w:type="pct"/>
            <w:shd w:val="clear" w:color="auto" w:fill="auto"/>
            <w:vAlign w:val="center"/>
            <w:hideMark/>
          </w:tcPr>
          <w:p w14:paraId="45D0A897" w14:textId="592C3D2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agency</w:t>
            </w:r>
          </w:p>
        </w:tc>
      </w:tr>
      <w:tr w:rsidR="00E75347" w:rsidRPr="003D2ECD" w14:paraId="55B75888" w14:textId="77777777" w:rsidTr="008F5751">
        <w:trPr>
          <w:trHeight w:val="144"/>
        </w:trPr>
        <w:tc>
          <w:tcPr>
            <w:tcW w:w="281" w:type="pct"/>
            <w:shd w:val="clear" w:color="auto" w:fill="auto"/>
            <w:noWrap/>
            <w:vAlign w:val="center"/>
            <w:hideMark/>
          </w:tcPr>
          <w:p w14:paraId="729D9A54" w14:textId="47D72CCC"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Q4</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18</w:t>
            </w:r>
          </w:p>
        </w:tc>
        <w:tc>
          <w:tcPr>
            <w:tcW w:w="2580" w:type="pct"/>
            <w:shd w:val="clear" w:color="auto" w:fill="auto"/>
            <w:vAlign w:val="center"/>
            <w:hideMark/>
          </w:tcPr>
          <w:p w14:paraId="23368B6B" w14:textId="6BD57F8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effective for building understanding.</w:t>
            </w:r>
          </w:p>
        </w:tc>
        <w:tc>
          <w:tcPr>
            <w:tcW w:w="281" w:type="pct"/>
            <w:shd w:val="clear" w:color="auto" w:fill="auto"/>
            <w:noWrap/>
            <w:vAlign w:val="center"/>
            <w:hideMark/>
          </w:tcPr>
          <w:p w14:paraId="7E8F47EE" w14:textId="03BF6186"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7</w:t>
            </w:r>
          </w:p>
        </w:tc>
        <w:tc>
          <w:tcPr>
            <w:tcW w:w="1857" w:type="pct"/>
            <w:shd w:val="clear" w:color="auto" w:fill="auto"/>
            <w:vAlign w:val="center"/>
            <w:hideMark/>
          </w:tcPr>
          <w:p w14:paraId="59C78147" w14:textId="696C6EA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self-directed learnin</w:t>
            </w:r>
            <w:r w:rsidR="006B63AF" w:rsidRPr="003D2ECD">
              <w:rPr>
                <w:rFonts w:ascii="Times New Roman" w:eastAsia="Times New Roman" w:hAnsi="Times New Roman" w:cs="Times New Roman"/>
                <w:color w:val="000000"/>
                <w:sz w:val="20"/>
                <w:szCs w:val="20"/>
              </w:rPr>
              <w:t>g.</w:t>
            </w:r>
          </w:p>
        </w:tc>
      </w:tr>
      <w:tr w:rsidR="00E75347" w:rsidRPr="003D2ECD" w14:paraId="1DDCED7E" w14:textId="77777777" w:rsidTr="008F5751">
        <w:trPr>
          <w:trHeight w:val="144"/>
        </w:trPr>
        <w:tc>
          <w:tcPr>
            <w:tcW w:w="281" w:type="pct"/>
            <w:shd w:val="clear" w:color="auto" w:fill="auto"/>
            <w:noWrap/>
            <w:vAlign w:val="center"/>
            <w:hideMark/>
          </w:tcPr>
          <w:p w14:paraId="75CC4E24" w14:textId="6B8943D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Q4</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19</w:t>
            </w:r>
          </w:p>
        </w:tc>
        <w:tc>
          <w:tcPr>
            <w:tcW w:w="2580" w:type="pct"/>
            <w:shd w:val="clear" w:color="auto" w:fill="auto"/>
            <w:vAlign w:val="center"/>
            <w:hideMark/>
          </w:tcPr>
          <w:p w14:paraId="39DEBB22" w14:textId="4E5456F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prepares students for work further education.</w:t>
            </w:r>
          </w:p>
        </w:tc>
        <w:tc>
          <w:tcPr>
            <w:tcW w:w="281" w:type="pct"/>
            <w:shd w:val="clear" w:color="auto" w:fill="auto"/>
            <w:noWrap/>
            <w:vAlign w:val="center"/>
            <w:hideMark/>
          </w:tcPr>
          <w:p w14:paraId="30BDCB2A" w14:textId="0E899F1E"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8</w:t>
            </w:r>
          </w:p>
        </w:tc>
        <w:tc>
          <w:tcPr>
            <w:tcW w:w="1857" w:type="pct"/>
            <w:shd w:val="clear" w:color="auto" w:fill="auto"/>
            <w:vAlign w:val="center"/>
            <w:hideMark/>
          </w:tcPr>
          <w:p w14:paraId="7C27CC7E" w14:textId="1787DED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helps students transfer learning to novel situations</w:t>
            </w:r>
            <w:r w:rsidR="006B63AF" w:rsidRPr="003D2ECD">
              <w:rPr>
                <w:rFonts w:ascii="Times New Roman" w:eastAsia="Times New Roman" w:hAnsi="Times New Roman" w:cs="Times New Roman"/>
                <w:color w:val="000000"/>
                <w:sz w:val="20"/>
                <w:szCs w:val="20"/>
              </w:rPr>
              <w:t>.</w:t>
            </w:r>
          </w:p>
        </w:tc>
      </w:tr>
      <w:tr w:rsidR="00E75347" w:rsidRPr="003D2ECD" w14:paraId="36220567" w14:textId="77777777" w:rsidTr="008F5751">
        <w:trPr>
          <w:trHeight w:val="144"/>
        </w:trPr>
        <w:tc>
          <w:tcPr>
            <w:tcW w:w="281" w:type="pct"/>
            <w:shd w:val="clear" w:color="auto" w:fill="auto"/>
            <w:noWrap/>
            <w:vAlign w:val="center"/>
            <w:hideMark/>
          </w:tcPr>
          <w:p w14:paraId="3F8FCE05" w14:textId="259B7A01"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w:t>
            </w:r>
          </w:p>
        </w:tc>
        <w:tc>
          <w:tcPr>
            <w:tcW w:w="2580" w:type="pct"/>
            <w:shd w:val="clear" w:color="auto" w:fill="auto"/>
            <w:vAlign w:val="center"/>
            <w:hideMark/>
          </w:tcPr>
          <w:p w14:paraId="0ADF6817" w14:textId="504E0B5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student-centered</w:t>
            </w:r>
            <w:r w:rsidR="006B63AF" w:rsidRPr="003D2ECD">
              <w:rPr>
                <w:rFonts w:ascii="Times New Roman" w:eastAsia="Times New Roman" w:hAnsi="Times New Roman" w:cs="Times New Roman"/>
                <w:color w:val="000000"/>
                <w:sz w:val="20"/>
                <w:szCs w:val="20"/>
              </w:rPr>
              <w:t>.</w:t>
            </w:r>
          </w:p>
        </w:tc>
        <w:tc>
          <w:tcPr>
            <w:tcW w:w="281" w:type="pct"/>
            <w:shd w:val="clear" w:color="auto" w:fill="auto"/>
            <w:noWrap/>
            <w:vAlign w:val="center"/>
            <w:hideMark/>
          </w:tcPr>
          <w:p w14:paraId="37A8FEC4" w14:textId="2DD0C1A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1857" w:type="pct"/>
            <w:shd w:val="clear" w:color="auto" w:fill="auto"/>
            <w:vAlign w:val="center"/>
            <w:hideMark/>
          </w:tcPr>
          <w:p w14:paraId="694278D2" w14:textId="0B359FB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interesting</w:t>
            </w:r>
            <w:r w:rsidR="006B63AF" w:rsidRPr="003D2ECD">
              <w:rPr>
                <w:rFonts w:ascii="Times New Roman" w:eastAsia="Times New Roman" w:hAnsi="Times New Roman" w:cs="Times New Roman"/>
                <w:color w:val="000000"/>
                <w:sz w:val="20"/>
                <w:szCs w:val="20"/>
              </w:rPr>
              <w:t>.</w:t>
            </w:r>
          </w:p>
        </w:tc>
      </w:tr>
      <w:tr w:rsidR="00E75347" w:rsidRPr="003D2ECD" w14:paraId="57872128" w14:textId="77777777" w:rsidTr="008F5751">
        <w:trPr>
          <w:trHeight w:val="144"/>
        </w:trPr>
        <w:tc>
          <w:tcPr>
            <w:tcW w:w="281" w:type="pct"/>
            <w:shd w:val="clear" w:color="auto" w:fill="auto"/>
            <w:noWrap/>
            <w:vAlign w:val="center"/>
            <w:hideMark/>
          </w:tcPr>
          <w:p w14:paraId="52361696" w14:textId="3F3C49F4"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2</w:t>
            </w:r>
          </w:p>
        </w:tc>
        <w:tc>
          <w:tcPr>
            <w:tcW w:w="2580" w:type="pct"/>
            <w:shd w:val="clear" w:color="auto" w:fill="auto"/>
            <w:vAlign w:val="center"/>
            <w:hideMark/>
          </w:tcPr>
          <w:p w14:paraId="000D4DFD" w14:textId="5AA7ECE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offers students choices.</w:t>
            </w:r>
          </w:p>
        </w:tc>
        <w:tc>
          <w:tcPr>
            <w:tcW w:w="281" w:type="pct"/>
            <w:shd w:val="clear" w:color="auto" w:fill="auto"/>
            <w:noWrap/>
            <w:vAlign w:val="center"/>
            <w:hideMark/>
          </w:tcPr>
          <w:p w14:paraId="1975A00E" w14:textId="6EA4CEE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1857" w:type="pct"/>
            <w:shd w:val="clear" w:color="auto" w:fill="auto"/>
            <w:vAlign w:val="center"/>
            <w:hideMark/>
          </w:tcPr>
          <w:p w14:paraId="5089F4F4" w14:textId="3D222F1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motivates students to learn</w:t>
            </w:r>
            <w:r w:rsidR="006B63AF" w:rsidRPr="003D2ECD">
              <w:rPr>
                <w:rFonts w:ascii="Times New Roman" w:eastAsia="Times New Roman" w:hAnsi="Times New Roman" w:cs="Times New Roman"/>
                <w:color w:val="000000"/>
                <w:sz w:val="20"/>
                <w:szCs w:val="20"/>
              </w:rPr>
              <w:t>.</w:t>
            </w:r>
          </w:p>
        </w:tc>
      </w:tr>
      <w:tr w:rsidR="00E75347" w:rsidRPr="003D2ECD" w14:paraId="10CF895C" w14:textId="77777777" w:rsidTr="008F5751">
        <w:trPr>
          <w:trHeight w:val="144"/>
        </w:trPr>
        <w:tc>
          <w:tcPr>
            <w:tcW w:w="281" w:type="pct"/>
            <w:shd w:val="clear" w:color="auto" w:fill="auto"/>
            <w:noWrap/>
            <w:vAlign w:val="center"/>
            <w:hideMark/>
          </w:tcPr>
          <w:p w14:paraId="760FCE19" w14:textId="43CD45D0"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3</w:t>
            </w:r>
          </w:p>
        </w:tc>
        <w:tc>
          <w:tcPr>
            <w:tcW w:w="2580" w:type="pct"/>
            <w:shd w:val="clear" w:color="auto" w:fill="auto"/>
            <w:vAlign w:val="center"/>
            <w:hideMark/>
          </w:tcPr>
          <w:p w14:paraId="57629BBA" w14:textId="3612B31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differentiation based on student needs.</w:t>
            </w:r>
          </w:p>
        </w:tc>
        <w:tc>
          <w:tcPr>
            <w:tcW w:w="281" w:type="pct"/>
            <w:shd w:val="clear" w:color="auto" w:fill="auto"/>
            <w:noWrap/>
            <w:vAlign w:val="center"/>
            <w:hideMark/>
          </w:tcPr>
          <w:p w14:paraId="7CFD1824" w14:textId="470552C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1857" w:type="pct"/>
            <w:shd w:val="clear" w:color="auto" w:fill="auto"/>
            <w:vAlign w:val="center"/>
            <w:hideMark/>
          </w:tcPr>
          <w:p w14:paraId="14941AA9" w14:textId="17758EE7"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makes content applicable to real-world contexts</w:t>
            </w:r>
            <w:r w:rsidR="006B63AF" w:rsidRPr="003D2ECD">
              <w:rPr>
                <w:rFonts w:ascii="Times New Roman" w:eastAsia="Times New Roman" w:hAnsi="Times New Roman" w:cs="Times New Roman"/>
                <w:color w:val="000000"/>
                <w:sz w:val="20"/>
                <w:szCs w:val="20"/>
              </w:rPr>
              <w:t>.</w:t>
            </w:r>
          </w:p>
        </w:tc>
      </w:tr>
      <w:tr w:rsidR="00E75347" w:rsidRPr="003D2ECD" w14:paraId="48A635E0" w14:textId="77777777" w:rsidTr="008F5751">
        <w:trPr>
          <w:trHeight w:val="144"/>
        </w:trPr>
        <w:tc>
          <w:tcPr>
            <w:tcW w:w="281" w:type="pct"/>
            <w:shd w:val="clear" w:color="auto" w:fill="auto"/>
            <w:noWrap/>
            <w:vAlign w:val="center"/>
            <w:hideMark/>
          </w:tcPr>
          <w:p w14:paraId="04D5383C" w14:textId="54D0E6E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4</w:t>
            </w:r>
          </w:p>
        </w:tc>
        <w:tc>
          <w:tcPr>
            <w:tcW w:w="2580" w:type="pct"/>
            <w:shd w:val="clear" w:color="auto" w:fill="auto"/>
            <w:vAlign w:val="center"/>
            <w:hideMark/>
          </w:tcPr>
          <w:p w14:paraId="02DB16EA" w14:textId="721EFB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flexible pacing for students.</w:t>
            </w:r>
          </w:p>
        </w:tc>
        <w:tc>
          <w:tcPr>
            <w:tcW w:w="281" w:type="pct"/>
            <w:shd w:val="clear" w:color="auto" w:fill="auto"/>
            <w:noWrap/>
            <w:vAlign w:val="center"/>
            <w:hideMark/>
          </w:tcPr>
          <w:p w14:paraId="2A0ABC91" w14:textId="4A252A7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12</w:t>
            </w:r>
          </w:p>
        </w:tc>
        <w:tc>
          <w:tcPr>
            <w:tcW w:w="1857" w:type="pct"/>
            <w:shd w:val="clear" w:color="auto" w:fill="auto"/>
            <w:vAlign w:val="center"/>
            <w:hideMark/>
          </w:tcPr>
          <w:p w14:paraId="78F0CAEF" w14:textId="2687B6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builds time management skills</w:t>
            </w:r>
            <w:r w:rsidR="006B63AF" w:rsidRPr="003D2ECD">
              <w:rPr>
                <w:rFonts w:ascii="Times New Roman" w:eastAsia="Times New Roman" w:hAnsi="Times New Roman" w:cs="Times New Roman"/>
                <w:color w:val="000000"/>
                <w:sz w:val="20"/>
                <w:szCs w:val="20"/>
              </w:rPr>
              <w:t>.</w:t>
            </w:r>
          </w:p>
        </w:tc>
      </w:tr>
      <w:tr w:rsidR="00E75347" w:rsidRPr="003D2ECD" w14:paraId="68431C4C" w14:textId="77777777" w:rsidTr="008F5751">
        <w:trPr>
          <w:trHeight w:val="144"/>
        </w:trPr>
        <w:tc>
          <w:tcPr>
            <w:tcW w:w="281" w:type="pct"/>
            <w:shd w:val="clear" w:color="auto" w:fill="auto"/>
            <w:noWrap/>
            <w:vAlign w:val="center"/>
            <w:hideMark/>
          </w:tcPr>
          <w:p w14:paraId="2B6DA060" w14:textId="0ADBD86D"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5</w:t>
            </w:r>
          </w:p>
        </w:tc>
        <w:tc>
          <w:tcPr>
            <w:tcW w:w="2580" w:type="pct"/>
            <w:shd w:val="clear" w:color="auto" w:fill="auto"/>
            <w:vAlign w:val="center"/>
            <w:hideMark/>
          </w:tcPr>
          <w:p w14:paraId="27AE6016" w14:textId="214FBBA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supports learner-customized pacing.</w:t>
            </w:r>
          </w:p>
        </w:tc>
        <w:tc>
          <w:tcPr>
            <w:tcW w:w="281" w:type="pct"/>
            <w:shd w:val="clear" w:color="auto" w:fill="auto"/>
            <w:noWrap/>
            <w:vAlign w:val="center"/>
            <w:hideMark/>
          </w:tcPr>
          <w:p w14:paraId="67A90455" w14:textId="3F0C9E5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13</w:t>
            </w:r>
          </w:p>
        </w:tc>
        <w:tc>
          <w:tcPr>
            <w:tcW w:w="1857" w:type="pct"/>
            <w:shd w:val="clear" w:color="auto" w:fill="auto"/>
            <w:vAlign w:val="center"/>
            <w:hideMark/>
          </w:tcPr>
          <w:p w14:paraId="5A1810A3" w14:textId="604585F0"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requires time commitment</w:t>
            </w:r>
            <w:r w:rsidR="006B63AF" w:rsidRPr="003D2ECD">
              <w:rPr>
                <w:rFonts w:ascii="Times New Roman" w:eastAsia="Times New Roman" w:hAnsi="Times New Roman" w:cs="Times New Roman"/>
                <w:color w:val="000000"/>
                <w:sz w:val="20"/>
                <w:szCs w:val="20"/>
              </w:rPr>
              <w:t>.</w:t>
            </w:r>
          </w:p>
        </w:tc>
      </w:tr>
      <w:tr w:rsidR="00E75347" w:rsidRPr="003D2ECD" w14:paraId="1C274A4F" w14:textId="77777777" w:rsidTr="008F5751">
        <w:trPr>
          <w:trHeight w:val="144"/>
        </w:trPr>
        <w:tc>
          <w:tcPr>
            <w:tcW w:w="281" w:type="pct"/>
            <w:shd w:val="clear" w:color="auto" w:fill="auto"/>
            <w:noWrap/>
            <w:vAlign w:val="center"/>
            <w:hideMark/>
          </w:tcPr>
          <w:p w14:paraId="71A17CB4" w14:textId="786A7548"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6</w:t>
            </w:r>
          </w:p>
        </w:tc>
        <w:tc>
          <w:tcPr>
            <w:tcW w:w="2580" w:type="pct"/>
            <w:shd w:val="clear" w:color="auto" w:fill="auto"/>
            <w:vAlign w:val="center"/>
            <w:hideMark/>
          </w:tcPr>
          <w:p w14:paraId="5B39F136" w14:textId="47B3662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aligns instruction to individual learning goals.</w:t>
            </w:r>
          </w:p>
        </w:tc>
        <w:tc>
          <w:tcPr>
            <w:tcW w:w="281" w:type="pct"/>
            <w:shd w:val="clear" w:color="auto" w:fill="auto"/>
            <w:noWrap/>
            <w:vAlign w:val="center"/>
            <w:hideMark/>
          </w:tcPr>
          <w:p w14:paraId="58E78D24" w14:textId="687B6822" w:rsidR="00E75347" w:rsidRPr="00C36ED2" w:rsidRDefault="00E75347"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Q7</w:t>
            </w:r>
            <w:r w:rsidR="00A27B68" w:rsidRPr="00C36ED2">
              <w:rPr>
                <w:rFonts w:ascii="Times New Roman" w:eastAsia="Times New Roman" w:hAnsi="Times New Roman" w:cs="Times New Roman"/>
                <w:b/>
                <w:bCs/>
                <w:color w:val="000000"/>
                <w:sz w:val="20"/>
                <w:szCs w:val="20"/>
              </w:rPr>
              <w:t>-</w:t>
            </w:r>
            <w:r w:rsidRPr="00C36ED2">
              <w:rPr>
                <w:rFonts w:ascii="Times New Roman" w:eastAsia="Times New Roman" w:hAnsi="Times New Roman" w:cs="Times New Roman"/>
                <w:b/>
                <w:bCs/>
                <w:color w:val="000000"/>
                <w:sz w:val="20"/>
                <w:szCs w:val="20"/>
              </w:rPr>
              <w:t>14</w:t>
            </w:r>
          </w:p>
        </w:tc>
        <w:tc>
          <w:tcPr>
            <w:tcW w:w="1857" w:type="pct"/>
            <w:shd w:val="clear" w:color="auto" w:fill="auto"/>
            <w:vAlign w:val="center"/>
            <w:hideMark/>
          </w:tcPr>
          <w:p w14:paraId="461E86D4" w14:textId="23AD8CEE"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engages student autonomy</w:t>
            </w:r>
            <w:r w:rsidR="006B63AF" w:rsidRPr="003D2ECD">
              <w:rPr>
                <w:rFonts w:ascii="Times New Roman" w:eastAsia="Times New Roman" w:hAnsi="Times New Roman" w:cs="Times New Roman"/>
                <w:color w:val="000000"/>
                <w:sz w:val="20"/>
                <w:szCs w:val="20"/>
              </w:rPr>
              <w:t>.</w:t>
            </w:r>
          </w:p>
        </w:tc>
      </w:tr>
      <w:tr w:rsidR="00E75347" w:rsidRPr="003D2ECD" w14:paraId="0479CCAD" w14:textId="77777777" w:rsidTr="008F5751">
        <w:trPr>
          <w:trHeight w:val="144"/>
        </w:trPr>
        <w:tc>
          <w:tcPr>
            <w:tcW w:w="281" w:type="pct"/>
            <w:shd w:val="clear" w:color="auto" w:fill="auto"/>
            <w:noWrap/>
            <w:vAlign w:val="center"/>
            <w:hideMark/>
          </w:tcPr>
          <w:p w14:paraId="2A5A83A1" w14:textId="5BA12863"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7</w:t>
            </w:r>
          </w:p>
        </w:tc>
        <w:tc>
          <w:tcPr>
            <w:tcW w:w="2580" w:type="pct"/>
            <w:shd w:val="clear" w:color="auto" w:fill="auto"/>
            <w:vAlign w:val="center"/>
            <w:hideMark/>
          </w:tcPr>
          <w:p w14:paraId="6D78838A" w14:textId="2911F8FF"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encourages diverse student perspectives.</w:t>
            </w:r>
          </w:p>
        </w:tc>
        <w:tc>
          <w:tcPr>
            <w:tcW w:w="281" w:type="pct"/>
            <w:shd w:val="clear" w:color="auto" w:fill="auto"/>
            <w:noWrap/>
            <w:vAlign w:val="center"/>
            <w:hideMark/>
          </w:tcPr>
          <w:p w14:paraId="435B2CFC" w14:textId="5777E6A6"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Q7</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15</w:t>
            </w:r>
          </w:p>
        </w:tc>
        <w:tc>
          <w:tcPr>
            <w:tcW w:w="1857" w:type="pct"/>
            <w:shd w:val="clear" w:color="auto" w:fill="auto"/>
            <w:vAlign w:val="center"/>
            <w:hideMark/>
          </w:tcPr>
          <w:p w14:paraId="1BD99019" w14:textId="04E55DDA"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stimulates positive attitudes toward learning</w:t>
            </w:r>
            <w:r w:rsidR="006B63AF" w:rsidRPr="003D2ECD">
              <w:rPr>
                <w:rFonts w:ascii="Times New Roman" w:eastAsia="Times New Roman" w:hAnsi="Times New Roman" w:cs="Times New Roman"/>
                <w:color w:val="000000"/>
                <w:sz w:val="20"/>
                <w:szCs w:val="20"/>
              </w:rPr>
              <w:t>.</w:t>
            </w:r>
          </w:p>
        </w:tc>
      </w:tr>
      <w:tr w:rsidR="00E75347" w:rsidRPr="003D2ECD" w14:paraId="27155FC3" w14:textId="77777777" w:rsidTr="008F5751">
        <w:trPr>
          <w:trHeight w:val="144"/>
        </w:trPr>
        <w:tc>
          <w:tcPr>
            <w:tcW w:w="281" w:type="pct"/>
            <w:shd w:val="clear" w:color="auto" w:fill="auto"/>
            <w:noWrap/>
            <w:vAlign w:val="center"/>
            <w:hideMark/>
          </w:tcPr>
          <w:p w14:paraId="4FADC829" w14:textId="5F798C69"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8</w:t>
            </w:r>
          </w:p>
        </w:tc>
        <w:tc>
          <w:tcPr>
            <w:tcW w:w="2580" w:type="pct"/>
            <w:shd w:val="clear" w:color="auto" w:fill="auto"/>
            <w:vAlign w:val="center"/>
            <w:hideMark/>
          </w:tcPr>
          <w:p w14:paraId="58E4B964" w14:textId="5C79CFF5"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personalized and adaptive.</w:t>
            </w:r>
          </w:p>
        </w:tc>
        <w:tc>
          <w:tcPr>
            <w:tcW w:w="281" w:type="pct"/>
            <w:shd w:val="clear" w:color="auto" w:fill="auto"/>
            <w:noWrap/>
            <w:vAlign w:val="center"/>
            <w:hideMark/>
          </w:tcPr>
          <w:p w14:paraId="59A90BC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453541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1E842E36" w14:textId="77777777" w:rsidTr="008F5751">
        <w:trPr>
          <w:trHeight w:val="144"/>
        </w:trPr>
        <w:tc>
          <w:tcPr>
            <w:tcW w:w="281" w:type="pct"/>
            <w:shd w:val="clear" w:color="auto" w:fill="auto"/>
            <w:noWrap/>
            <w:vAlign w:val="center"/>
            <w:hideMark/>
          </w:tcPr>
          <w:p w14:paraId="7A078D0F" w14:textId="5C32630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9</w:t>
            </w:r>
          </w:p>
        </w:tc>
        <w:tc>
          <w:tcPr>
            <w:tcW w:w="2580" w:type="pct"/>
            <w:shd w:val="clear" w:color="auto" w:fill="auto"/>
            <w:vAlign w:val="center"/>
            <w:hideMark/>
          </w:tcPr>
          <w:p w14:paraId="0EBB74C2" w14:textId="5F1FA822"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responsive to students.</w:t>
            </w:r>
          </w:p>
        </w:tc>
        <w:tc>
          <w:tcPr>
            <w:tcW w:w="281" w:type="pct"/>
            <w:shd w:val="clear" w:color="auto" w:fill="auto"/>
            <w:noWrap/>
            <w:vAlign w:val="center"/>
            <w:hideMark/>
          </w:tcPr>
          <w:p w14:paraId="487AF72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067F08D"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62FE8CF6" w14:textId="77777777" w:rsidTr="008F5751">
        <w:trPr>
          <w:trHeight w:val="144"/>
        </w:trPr>
        <w:tc>
          <w:tcPr>
            <w:tcW w:w="281" w:type="pct"/>
            <w:shd w:val="clear" w:color="auto" w:fill="auto"/>
            <w:noWrap/>
            <w:vAlign w:val="center"/>
            <w:hideMark/>
          </w:tcPr>
          <w:p w14:paraId="4FED910D" w14:textId="1603D664"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10</w:t>
            </w:r>
          </w:p>
        </w:tc>
        <w:tc>
          <w:tcPr>
            <w:tcW w:w="2580" w:type="pct"/>
            <w:shd w:val="clear" w:color="auto" w:fill="auto"/>
            <w:vAlign w:val="center"/>
            <w:hideMark/>
          </w:tcPr>
          <w:p w14:paraId="67E28BD8" w14:textId="2988D8FC"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is culturally responsive.</w:t>
            </w:r>
          </w:p>
        </w:tc>
        <w:tc>
          <w:tcPr>
            <w:tcW w:w="281" w:type="pct"/>
            <w:shd w:val="clear" w:color="auto" w:fill="auto"/>
            <w:noWrap/>
            <w:vAlign w:val="center"/>
            <w:hideMark/>
          </w:tcPr>
          <w:p w14:paraId="791BBB6D"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37F23C42"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E75347" w:rsidRPr="003D2ECD" w14:paraId="0E11C14F" w14:textId="77777777" w:rsidTr="008F5751">
        <w:trPr>
          <w:trHeight w:val="144"/>
        </w:trPr>
        <w:tc>
          <w:tcPr>
            <w:tcW w:w="281" w:type="pct"/>
            <w:shd w:val="clear" w:color="auto" w:fill="auto"/>
            <w:noWrap/>
            <w:vAlign w:val="center"/>
            <w:hideMark/>
          </w:tcPr>
          <w:p w14:paraId="5A72A32A" w14:textId="5B2387C1"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Q5</w:t>
            </w:r>
            <w:r w:rsidR="00A27B68" w:rsidRPr="003D2ECD">
              <w:rPr>
                <w:rFonts w:ascii="Times New Roman" w:eastAsia="Times New Roman" w:hAnsi="Times New Roman" w:cs="Times New Roman"/>
                <w:color w:val="000000"/>
                <w:sz w:val="20"/>
                <w:szCs w:val="20"/>
              </w:rPr>
              <w:t>-</w:t>
            </w:r>
            <w:r w:rsidRPr="003D2ECD">
              <w:rPr>
                <w:rFonts w:ascii="Times New Roman" w:eastAsia="Times New Roman" w:hAnsi="Times New Roman" w:cs="Times New Roman"/>
                <w:color w:val="000000"/>
                <w:sz w:val="20"/>
                <w:szCs w:val="20"/>
              </w:rPr>
              <w:t>11</w:t>
            </w:r>
          </w:p>
        </w:tc>
        <w:tc>
          <w:tcPr>
            <w:tcW w:w="2580" w:type="pct"/>
            <w:shd w:val="clear" w:color="auto" w:fill="auto"/>
            <w:vAlign w:val="center"/>
            <w:hideMark/>
          </w:tcPr>
          <w:p w14:paraId="7AEA6E60" w14:textId="0981419D" w:rsidR="00E75347" w:rsidRPr="003D2ECD" w:rsidRDefault="00E75347" w:rsidP="006B63AF">
            <w:pPr>
              <w:widowControl/>
              <w:autoSpaceDE/>
              <w:autoSpaceDN/>
              <w:rPr>
                <w:rFonts w:ascii="Times New Roman" w:eastAsia="Times New Roman" w:hAnsi="Times New Roman" w:cs="Times New Roman"/>
                <w:color w:val="000000"/>
                <w:sz w:val="20"/>
                <w:szCs w:val="20"/>
              </w:rPr>
            </w:pPr>
            <w:r w:rsidRPr="003D2ECD">
              <w:rPr>
                <w:rFonts w:ascii="Times New Roman" w:eastAsia="Times New Roman" w:hAnsi="Times New Roman" w:cs="Times New Roman"/>
                <w:color w:val="000000"/>
                <w:sz w:val="20"/>
                <w:szCs w:val="20"/>
              </w:rPr>
              <w:t>permits teachers to act as facilitators to student learning.</w:t>
            </w:r>
          </w:p>
        </w:tc>
        <w:tc>
          <w:tcPr>
            <w:tcW w:w="281" w:type="pct"/>
            <w:shd w:val="clear" w:color="auto" w:fill="auto"/>
            <w:noWrap/>
            <w:vAlign w:val="center"/>
            <w:hideMark/>
          </w:tcPr>
          <w:p w14:paraId="0E995D34" w14:textId="77777777" w:rsidR="00E75347" w:rsidRPr="003D2ECD" w:rsidRDefault="00E75347" w:rsidP="006B63AF">
            <w:pPr>
              <w:widowControl/>
              <w:autoSpaceDE/>
              <w:autoSpaceDN/>
              <w:rPr>
                <w:rFonts w:ascii="Times New Roman" w:eastAsia="Times New Roman" w:hAnsi="Times New Roman" w:cs="Times New Roman"/>
                <w:color w:val="000000"/>
                <w:sz w:val="20"/>
                <w:szCs w:val="20"/>
              </w:rPr>
            </w:pPr>
          </w:p>
        </w:tc>
        <w:tc>
          <w:tcPr>
            <w:tcW w:w="1857" w:type="pct"/>
            <w:shd w:val="clear" w:color="auto" w:fill="auto"/>
            <w:noWrap/>
            <w:vAlign w:val="center"/>
            <w:hideMark/>
          </w:tcPr>
          <w:p w14:paraId="2C993EFA" w14:textId="77777777" w:rsidR="00E75347" w:rsidRPr="003D2ECD" w:rsidRDefault="00E75347" w:rsidP="006B63AF">
            <w:pPr>
              <w:widowControl/>
              <w:autoSpaceDE/>
              <w:autoSpaceDN/>
              <w:rPr>
                <w:rFonts w:ascii="Times New Roman" w:eastAsia="Times New Roman" w:hAnsi="Times New Roman" w:cs="Times New Roman"/>
                <w:sz w:val="20"/>
                <w:szCs w:val="20"/>
              </w:rPr>
            </w:pPr>
          </w:p>
        </w:tc>
      </w:tr>
      <w:tr w:rsidR="008F5751" w:rsidRPr="003D2ECD" w14:paraId="33894F21" w14:textId="77777777" w:rsidTr="008F5751">
        <w:trPr>
          <w:trHeight w:val="144"/>
        </w:trPr>
        <w:tc>
          <w:tcPr>
            <w:tcW w:w="281" w:type="pct"/>
            <w:shd w:val="clear" w:color="auto" w:fill="auto"/>
            <w:noWrap/>
            <w:vAlign w:val="center"/>
            <w:hideMark/>
          </w:tcPr>
          <w:p w14:paraId="5A31A7EC" w14:textId="2EE4158C" w:rsidR="008F5751" w:rsidRPr="00C36ED2" w:rsidRDefault="008F5751" w:rsidP="006B63AF">
            <w:pPr>
              <w:widowControl/>
              <w:autoSpaceDE/>
              <w:autoSpaceDN/>
              <w:rPr>
                <w:rFonts w:ascii="Times New Roman" w:eastAsia="Times New Roman" w:hAnsi="Times New Roman" w:cs="Times New Roman"/>
                <w:b/>
                <w:bCs/>
                <w:color w:val="000000"/>
                <w:sz w:val="20"/>
                <w:szCs w:val="20"/>
              </w:rPr>
            </w:pPr>
            <w:r w:rsidRPr="00C36ED2">
              <w:rPr>
                <w:rFonts w:ascii="Times New Roman" w:eastAsia="Times New Roman" w:hAnsi="Times New Roman" w:cs="Times New Roman"/>
                <w:b/>
                <w:bCs/>
                <w:color w:val="000000"/>
                <w:sz w:val="20"/>
                <w:szCs w:val="20"/>
              </w:rPr>
              <w:t>Q5-12</w:t>
            </w:r>
          </w:p>
        </w:tc>
        <w:tc>
          <w:tcPr>
            <w:tcW w:w="4719" w:type="pct"/>
            <w:gridSpan w:val="3"/>
            <w:shd w:val="clear" w:color="auto" w:fill="auto"/>
            <w:vAlign w:val="center"/>
            <w:hideMark/>
          </w:tcPr>
          <w:p w14:paraId="6AD2C981" w14:textId="4050E6F4" w:rsidR="008F5751" w:rsidRPr="003D2ECD" w:rsidRDefault="008F5751" w:rsidP="006B63AF">
            <w:pPr>
              <w:widowControl/>
              <w:autoSpaceDE/>
              <w:autoSpaceDN/>
              <w:rPr>
                <w:rFonts w:ascii="Times New Roman" w:eastAsia="Times New Roman" w:hAnsi="Times New Roman" w:cs="Times New Roman"/>
                <w:sz w:val="20"/>
                <w:szCs w:val="20"/>
              </w:rPr>
            </w:pPr>
            <w:r w:rsidRPr="003D2ECD">
              <w:rPr>
                <w:rFonts w:ascii="Times New Roman" w:eastAsia="Times New Roman" w:hAnsi="Times New Roman" w:cs="Times New Roman"/>
                <w:color w:val="000000"/>
                <w:sz w:val="20"/>
                <w:szCs w:val="20"/>
              </w:rPr>
              <w:t>encourages individualized assessment (as compared to standardized assessment).</w:t>
            </w:r>
          </w:p>
        </w:tc>
      </w:tr>
    </w:tbl>
    <w:p w14:paraId="5CE580DB" w14:textId="32462833" w:rsidR="00912529" w:rsidRPr="00C36ED2" w:rsidRDefault="00892606" w:rsidP="00C929B3">
      <w:pPr>
        <w:pStyle w:val="Heading1"/>
        <w:spacing w:before="0" w:line="480" w:lineRule="auto"/>
        <w:ind w:left="0" w:right="0"/>
        <w:contextualSpacing/>
        <w:jc w:val="left"/>
        <w:rPr>
          <w:rFonts w:ascii="Times New Roman" w:hAnsi="Times New Roman" w:cs="Times New Roman"/>
          <w:b w:val="0"/>
          <w:bCs w:val="0"/>
        </w:rPr>
      </w:pPr>
      <w:r w:rsidRPr="00C36ED2">
        <w:rPr>
          <w:rFonts w:ascii="Times New Roman" w:hAnsi="Times New Roman" w:cs="Times New Roman"/>
          <w:b w:val="0"/>
          <w:bCs w:val="0"/>
          <w:i/>
          <w:iCs/>
        </w:rPr>
        <w:t>Note.</w:t>
      </w:r>
      <w:r w:rsidRPr="00C36ED2">
        <w:rPr>
          <w:rFonts w:ascii="Times New Roman" w:hAnsi="Times New Roman" w:cs="Times New Roman"/>
          <w:b w:val="0"/>
          <w:bCs w:val="0"/>
        </w:rPr>
        <w:t xml:space="preserve"> </w:t>
      </w:r>
      <w:r>
        <w:rPr>
          <w:rFonts w:ascii="Times New Roman" w:hAnsi="Times New Roman" w:cs="Times New Roman"/>
          <w:b w:val="0"/>
          <w:bCs w:val="0"/>
        </w:rPr>
        <w:t>The f</w:t>
      </w:r>
      <w:r w:rsidRPr="00C36ED2">
        <w:rPr>
          <w:rFonts w:ascii="Times New Roman" w:hAnsi="Times New Roman" w:cs="Times New Roman"/>
          <w:b w:val="0"/>
          <w:bCs w:val="0"/>
        </w:rPr>
        <w:t>inal items are bolded</w:t>
      </w:r>
      <w:r>
        <w:rPr>
          <w:rFonts w:ascii="Times New Roman" w:hAnsi="Times New Roman" w:cs="Times New Roman"/>
          <w:b w:val="0"/>
          <w:bCs w:val="0"/>
        </w:rPr>
        <w:t>.</w:t>
      </w:r>
    </w:p>
    <w:sectPr w:rsidR="00912529" w:rsidRPr="00C36ED2" w:rsidSect="0064610A">
      <w:pgSz w:w="12240" w:h="15840"/>
      <w:pgMar w:top="1440" w:right="1440" w:bottom="1440" w:left="1440" w:header="6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FF7C1" w14:textId="77777777" w:rsidR="00B973B4" w:rsidRDefault="00B973B4">
      <w:r>
        <w:separator/>
      </w:r>
    </w:p>
  </w:endnote>
  <w:endnote w:type="continuationSeparator" w:id="0">
    <w:p w14:paraId="42A49D12" w14:textId="77777777" w:rsidR="00B973B4" w:rsidRDefault="00B97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EF233" w14:textId="77777777" w:rsidR="00B973B4" w:rsidRDefault="00B973B4">
      <w:r>
        <w:separator/>
      </w:r>
    </w:p>
  </w:footnote>
  <w:footnote w:type="continuationSeparator" w:id="0">
    <w:p w14:paraId="6986AB91" w14:textId="77777777" w:rsidR="00B973B4" w:rsidRDefault="00B97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78D03" w14:textId="4D12991D" w:rsidR="00605229" w:rsidRDefault="00605229">
    <w:pPr>
      <w:pStyle w:val="BodyText"/>
      <w:spacing w:line="14" w:lineRule="auto"/>
      <w:rPr>
        <w:sz w:val="20"/>
      </w:rPr>
    </w:pPr>
    <w:r>
      <w:rPr>
        <w:noProof/>
      </w:rPr>
      <mc:AlternateContent>
        <mc:Choice Requires="wps">
          <w:drawing>
            <wp:anchor distT="0" distB="0" distL="114300" distR="114300" simplePos="0" relativeHeight="487526912" behindDoc="1" locked="0" layoutInCell="1" allowOverlap="1" wp14:anchorId="1BD15305" wp14:editId="3FE4F187">
              <wp:simplePos x="0" y="0"/>
              <wp:positionH relativeFrom="page">
                <wp:posOffset>6745605</wp:posOffset>
              </wp:positionH>
              <wp:positionV relativeFrom="page">
                <wp:posOffset>399415</wp:posOffset>
              </wp:positionV>
              <wp:extent cx="264795" cy="23939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15305" id="_x0000_t202" coordsize="21600,21600" o:spt="202" path="m,l,21600r21600,l21600,xe">
              <v:stroke joinstyle="miter"/>
              <v:path gradientshapeok="t" o:connecttype="rect"/>
            </v:shapetype>
            <v:shape id="Text Box 1" o:spid="_x0000_s1026" type="#_x0000_t202" style="position:absolute;margin-left:531.15pt;margin-top:31.45pt;width:20.85pt;height:18.85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" filled="f" stroked="f">
              <v:textbox inset="0,0,0,0">
                <w:txbxContent>
                  <w:p w14:paraId="5C2B1C4E" w14:textId="77777777" w:rsidR="00605229" w:rsidRDefault="00605229">
                    <w:pPr>
                      <w:pStyle w:val="BodyText"/>
                      <w:spacing w:before="37"/>
                      <w:ind w:left="60"/>
                    </w:pPr>
                    <w:r>
                      <w:fldChar w:fldCharType="begin"/>
                    </w:r>
                    <w:r>
                      <w:rPr>
                        <w:w w:val="97"/>
                      </w:rPr>
                      <w:instrText xml:space="preserve"> PAGE </w:instrText>
                    </w:r>
                    <w:r>
                      <w:fldChar w:fldCharType="separate"/>
                    </w:r>
                    <w:r>
                      <w:t>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526400" behindDoc="1" locked="0" layoutInCell="1" allowOverlap="1" wp14:anchorId="3BAAA038" wp14:editId="3B26DC00">
              <wp:simplePos x="0" y="0"/>
              <wp:positionH relativeFrom="page">
                <wp:posOffset>901700</wp:posOffset>
              </wp:positionH>
              <wp:positionV relativeFrom="page">
                <wp:posOffset>399415</wp:posOffset>
              </wp:positionV>
              <wp:extent cx="3028950" cy="2393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A038" id="Text Box 2" o:spid="_x0000_s1027" type="#_x0000_t202" style="position:absolute;margin-left:71pt;margin-top:31.45pt;width:238.5pt;height:18.85pt;z-index:-1579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" filled="f" stroked="f">
              <v:textbox inset="0,0,0,0">
                <w:txbxContent>
                  <w:p w14:paraId="486AB604" w14:textId="5CBB9620" w:rsidR="00605229" w:rsidRPr="005E40ED" w:rsidRDefault="00605229">
                    <w:pPr>
                      <w:pStyle w:val="BodyText"/>
                      <w:spacing w:before="37"/>
                      <w:ind w:left="20"/>
                      <w:rPr>
                        <w:rFonts w:ascii="Times New Roman" w:hAnsi="Times New Roman" w:cs="Times New Roman"/>
                      </w:rPr>
                    </w:pPr>
                    <w:r w:rsidRPr="005E40ED">
                      <w:rPr>
                        <w:rFonts w:ascii="Times New Roman" w:hAnsi="Times New Roman" w:cs="Times New Roman"/>
                      </w:rPr>
                      <w:t>Perceptions of Online Learning Scale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73272"/>
    <w:multiLevelType w:val="hybridMultilevel"/>
    <w:tmpl w:val="27D0E206"/>
    <w:lvl w:ilvl="0" w:tplc="6D8025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570767"/>
    <w:multiLevelType w:val="hybridMultilevel"/>
    <w:tmpl w:val="5A6A2A0A"/>
    <w:lvl w:ilvl="0" w:tplc="E778A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D55D3"/>
    <w:multiLevelType w:val="hybridMultilevel"/>
    <w:tmpl w:val="FC943C7C"/>
    <w:lvl w:ilvl="0" w:tplc="EF94C64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89D"/>
    <w:multiLevelType w:val="hybridMultilevel"/>
    <w:tmpl w:val="9C982214"/>
    <w:lvl w:ilvl="0" w:tplc="B5482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450CB9"/>
    <w:multiLevelType w:val="hybridMultilevel"/>
    <w:tmpl w:val="7FE2A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2"/>
    <w:lvlOverride w:ilvl="0">
      <w:lvl w:ilvl="0" w:tplc="EF94C64C">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MQUiS0sTEzNDSyUdpeDU4uLM/DyQAstaAP9Udk0sAAAA"/>
  </w:docVars>
  <w:rsids>
    <w:rsidRoot w:val="001D318F"/>
    <w:rsid w:val="00000F29"/>
    <w:rsid w:val="00003E2E"/>
    <w:rsid w:val="0003254F"/>
    <w:rsid w:val="000417F4"/>
    <w:rsid w:val="00050EDC"/>
    <w:rsid w:val="000516DC"/>
    <w:rsid w:val="000B6F6C"/>
    <w:rsid w:val="000D3E0E"/>
    <w:rsid w:val="000E1DB4"/>
    <w:rsid w:val="000E6D5B"/>
    <w:rsid w:val="00120160"/>
    <w:rsid w:val="00131182"/>
    <w:rsid w:val="0014697B"/>
    <w:rsid w:val="0015115A"/>
    <w:rsid w:val="001A2B18"/>
    <w:rsid w:val="001A2CE5"/>
    <w:rsid w:val="001B053B"/>
    <w:rsid w:val="001B0F68"/>
    <w:rsid w:val="001D318F"/>
    <w:rsid w:val="001E10C8"/>
    <w:rsid w:val="001E73A7"/>
    <w:rsid w:val="00223858"/>
    <w:rsid w:val="00240420"/>
    <w:rsid w:val="00240904"/>
    <w:rsid w:val="002473F0"/>
    <w:rsid w:val="00250D5B"/>
    <w:rsid w:val="00273A21"/>
    <w:rsid w:val="0027564E"/>
    <w:rsid w:val="0027573E"/>
    <w:rsid w:val="00277890"/>
    <w:rsid w:val="00284381"/>
    <w:rsid w:val="002A10FE"/>
    <w:rsid w:val="002C3A36"/>
    <w:rsid w:val="003605F3"/>
    <w:rsid w:val="003D06F2"/>
    <w:rsid w:val="003D2ECD"/>
    <w:rsid w:val="003D3379"/>
    <w:rsid w:val="003D5EAC"/>
    <w:rsid w:val="003E2915"/>
    <w:rsid w:val="003E5E71"/>
    <w:rsid w:val="003F303A"/>
    <w:rsid w:val="003F6960"/>
    <w:rsid w:val="00411E1F"/>
    <w:rsid w:val="0041393A"/>
    <w:rsid w:val="00426CA7"/>
    <w:rsid w:val="00431A95"/>
    <w:rsid w:val="00444E5D"/>
    <w:rsid w:val="004511A5"/>
    <w:rsid w:val="00471FE1"/>
    <w:rsid w:val="00475E42"/>
    <w:rsid w:val="004803D3"/>
    <w:rsid w:val="0049739A"/>
    <w:rsid w:val="004C17E6"/>
    <w:rsid w:val="004C5678"/>
    <w:rsid w:val="004D75E9"/>
    <w:rsid w:val="004F44B2"/>
    <w:rsid w:val="004F79C5"/>
    <w:rsid w:val="00507290"/>
    <w:rsid w:val="00521749"/>
    <w:rsid w:val="00545058"/>
    <w:rsid w:val="005525BE"/>
    <w:rsid w:val="00567656"/>
    <w:rsid w:val="00567C23"/>
    <w:rsid w:val="00577093"/>
    <w:rsid w:val="005B0FAF"/>
    <w:rsid w:val="005B21B0"/>
    <w:rsid w:val="005C16C2"/>
    <w:rsid w:val="005C1E8D"/>
    <w:rsid w:val="005C481A"/>
    <w:rsid w:val="005E40ED"/>
    <w:rsid w:val="005F7A51"/>
    <w:rsid w:val="00605229"/>
    <w:rsid w:val="00613A85"/>
    <w:rsid w:val="006143CE"/>
    <w:rsid w:val="006319BE"/>
    <w:rsid w:val="006343C6"/>
    <w:rsid w:val="0064610A"/>
    <w:rsid w:val="006738CF"/>
    <w:rsid w:val="00684045"/>
    <w:rsid w:val="0068738B"/>
    <w:rsid w:val="00695397"/>
    <w:rsid w:val="006A47E8"/>
    <w:rsid w:val="006B63AF"/>
    <w:rsid w:val="006B74BE"/>
    <w:rsid w:val="006D2AA3"/>
    <w:rsid w:val="00721DCD"/>
    <w:rsid w:val="00731FEF"/>
    <w:rsid w:val="007427B7"/>
    <w:rsid w:val="00771108"/>
    <w:rsid w:val="007B5AA6"/>
    <w:rsid w:val="007C6EFB"/>
    <w:rsid w:val="007D383F"/>
    <w:rsid w:val="007D7C22"/>
    <w:rsid w:val="007F434C"/>
    <w:rsid w:val="00811BB8"/>
    <w:rsid w:val="00814CF2"/>
    <w:rsid w:val="00892606"/>
    <w:rsid w:val="008A76E6"/>
    <w:rsid w:val="008D3502"/>
    <w:rsid w:val="008E5645"/>
    <w:rsid w:val="008F5751"/>
    <w:rsid w:val="00912529"/>
    <w:rsid w:val="009267BE"/>
    <w:rsid w:val="00954BE5"/>
    <w:rsid w:val="00960E0A"/>
    <w:rsid w:val="00970DD3"/>
    <w:rsid w:val="009A0E2E"/>
    <w:rsid w:val="009A421E"/>
    <w:rsid w:val="009B0575"/>
    <w:rsid w:val="009B34A2"/>
    <w:rsid w:val="009B4955"/>
    <w:rsid w:val="009B497A"/>
    <w:rsid w:val="009C0732"/>
    <w:rsid w:val="00A037C8"/>
    <w:rsid w:val="00A06409"/>
    <w:rsid w:val="00A173F4"/>
    <w:rsid w:val="00A27B68"/>
    <w:rsid w:val="00A341FD"/>
    <w:rsid w:val="00A345D0"/>
    <w:rsid w:val="00A55909"/>
    <w:rsid w:val="00A8038D"/>
    <w:rsid w:val="00A83D56"/>
    <w:rsid w:val="00A95EDC"/>
    <w:rsid w:val="00AE77C7"/>
    <w:rsid w:val="00AF4AB1"/>
    <w:rsid w:val="00B06F79"/>
    <w:rsid w:val="00B309B3"/>
    <w:rsid w:val="00B35F51"/>
    <w:rsid w:val="00B42A8D"/>
    <w:rsid w:val="00B7212F"/>
    <w:rsid w:val="00B7324B"/>
    <w:rsid w:val="00B973B4"/>
    <w:rsid w:val="00BA4B7B"/>
    <w:rsid w:val="00BB226F"/>
    <w:rsid w:val="00BC0FB2"/>
    <w:rsid w:val="00C146AE"/>
    <w:rsid w:val="00C21FFB"/>
    <w:rsid w:val="00C26284"/>
    <w:rsid w:val="00C36ED2"/>
    <w:rsid w:val="00C45850"/>
    <w:rsid w:val="00C5163C"/>
    <w:rsid w:val="00C55AE7"/>
    <w:rsid w:val="00C929B3"/>
    <w:rsid w:val="00CB1A3D"/>
    <w:rsid w:val="00CB5B74"/>
    <w:rsid w:val="00D04310"/>
    <w:rsid w:val="00D210F2"/>
    <w:rsid w:val="00D31C7F"/>
    <w:rsid w:val="00D34674"/>
    <w:rsid w:val="00D76DFA"/>
    <w:rsid w:val="00D77957"/>
    <w:rsid w:val="00D818FF"/>
    <w:rsid w:val="00DA1757"/>
    <w:rsid w:val="00DA252D"/>
    <w:rsid w:val="00DA665B"/>
    <w:rsid w:val="00DF60BA"/>
    <w:rsid w:val="00E04B96"/>
    <w:rsid w:val="00E05185"/>
    <w:rsid w:val="00E13FD9"/>
    <w:rsid w:val="00E50A6C"/>
    <w:rsid w:val="00E6350C"/>
    <w:rsid w:val="00E65DEE"/>
    <w:rsid w:val="00E75347"/>
    <w:rsid w:val="00E7559D"/>
    <w:rsid w:val="00E92069"/>
    <w:rsid w:val="00EB5524"/>
    <w:rsid w:val="00EB57C7"/>
    <w:rsid w:val="00ED7C97"/>
    <w:rsid w:val="00EE7173"/>
    <w:rsid w:val="00EF0A5A"/>
    <w:rsid w:val="00EF7DD1"/>
    <w:rsid w:val="00F027F8"/>
    <w:rsid w:val="00F44A62"/>
    <w:rsid w:val="00F515AC"/>
    <w:rsid w:val="00F653AE"/>
    <w:rsid w:val="00F66616"/>
    <w:rsid w:val="00F71522"/>
    <w:rsid w:val="00FA6108"/>
    <w:rsid w:val="00FC7386"/>
    <w:rsid w:val="00FD7F80"/>
    <w:rsid w:val="00FF142A"/>
    <w:rsid w:val="00FF5EC3"/>
    <w:rsid w:val="01DACE45"/>
    <w:rsid w:val="10F95413"/>
    <w:rsid w:val="13627B9C"/>
    <w:rsid w:val="24D95891"/>
    <w:rsid w:val="53507240"/>
    <w:rsid w:val="5D5C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0A297"/>
  <w15:docId w15:val="{61EE476C-3F26-4F81-BFF2-82113703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141"/>
      <w:ind w:left="1291" w:right="1308"/>
      <w:jc w:val="center"/>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06F79"/>
    <w:pPr>
      <w:tabs>
        <w:tab w:val="center" w:pos="4680"/>
        <w:tab w:val="right" w:pos="9360"/>
      </w:tabs>
    </w:pPr>
  </w:style>
  <w:style w:type="character" w:customStyle="1" w:styleId="HeaderChar">
    <w:name w:val="Header Char"/>
    <w:basedOn w:val="DefaultParagraphFont"/>
    <w:link w:val="Header"/>
    <w:uiPriority w:val="99"/>
    <w:rsid w:val="00B06F79"/>
    <w:rPr>
      <w:rFonts w:ascii="Palatino Linotype" w:eastAsia="Palatino Linotype" w:hAnsi="Palatino Linotype" w:cs="Palatino Linotype"/>
    </w:rPr>
  </w:style>
  <w:style w:type="paragraph" w:styleId="Footer">
    <w:name w:val="footer"/>
    <w:basedOn w:val="Normal"/>
    <w:link w:val="FooterChar"/>
    <w:uiPriority w:val="99"/>
    <w:unhideWhenUsed/>
    <w:rsid w:val="00B06F79"/>
    <w:pPr>
      <w:tabs>
        <w:tab w:val="center" w:pos="4680"/>
        <w:tab w:val="right" w:pos="9360"/>
      </w:tabs>
    </w:pPr>
  </w:style>
  <w:style w:type="character" w:customStyle="1" w:styleId="FooterChar">
    <w:name w:val="Footer Char"/>
    <w:basedOn w:val="DefaultParagraphFont"/>
    <w:link w:val="Footer"/>
    <w:uiPriority w:val="99"/>
    <w:rsid w:val="00B06F79"/>
    <w:rPr>
      <w:rFonts w:ascii="Palatino Linotype" w:eastAsia="Palatino Linotype" w:hAnsi="Palatino Linotype" w:cs="Palatino Linotype"/>
    </w:rPr>
  </w:style>
  <w:style w:type="paragraph" w:styleId="BalloonText">
    <w:name w:val="Balloon Text"/>
    <w:basedOn w:val="Normal"/>
    <w:link w:val="BalloonTextChar"/>
    <w:uiPriority w:val="99"/>
    <w:semiHidden/>
    <w:unhideWhenUsed/>
    <w:rsid w:val="00B06F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79"/>
    <w:rPr>
      <w:rFonts w:ascii="Segoe UI" w:eastAsia="Palatino Linotype" w:hAnsi="Segoe UI" w:cs="Segoe UI"/>
      <w:sz w:val="18"/>
      <w:szCs w:val="18"/>
    </w:rPr>
  </w:style>
  <w:style w:type="character" w:styleId="Hyperlink">
    <w:name w:val="Hyperlink"/>
    <w:basedOn w:val="DefaultParagraphFont"/>
    <w:uiPriority w:val="99"/>
    <w:unhideWhenUsed/>
    <w:rsid w:val="00120160"/>
    <w:rPr>
      <w:color w:val="0000FF" w:themeColor="hyperlink"/>
      <w:u w:val="single"/>
    </w:rPr>
  </w:style>
  <w:style w:type="character" w:styleId="CommentReference">
    <w:name w:val="annotation reference"/>
    <w:basedOn w:val="DefaultParagraphFont"/>
    <w:uiPriority w:val="99"/>
    <w:semiHidden/>
    <w:unhideWhenUsed/>
    <w:rsid w:val="00120160"/>
    <w:rPr>
      <w:sz w:val="16"/>
      <w:szCs w:val="16"/>
    </w:rPr>
  </w:style>
  <w:style w:type="paragraph" w:styleId="CommentText">
    <w:name w:val="annotation text"/>
    <w:basedOn w:val="Normal"/>
    <w:link w:val="CommentTextChar"/>
    <w:uiPriority w:val="99"/>
    <w:semiHidden/>
    <w:unhideWhenUsed/>
    <w:rsid w:val="00120160"/>
    <w:rPr>
      <w:sz w:val="20"/>
      <w:szCs w:val="20"/>
    </w:rPr>
  </w:style>
  <w:style w:type="character" w:customStyle="1" w:styleId="CommentTextChar">
    <w:name w:val="Comment Text Char"/>
    <w:basedOn w:val="DefaultParagraphFont"/>
    <w:link w:val="CommentText"/>
    <w:uiPriority w:val="99"/>
    <w:semiHidden/>
    <w:rsid w:val="00120160"/>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120160"/>
    <w:rPr>
      <w:b/>
      <w:bCs/>
    </w:rPr>
  </w:style>
  <w:style w:type="character" w:customStyle="1" w:styleId="CommentSubjectChar">
    <w:name w:val="Comment Subject Char"/>
    <w:basedOn w:val="CommentTextChar"/>
    <w:link w:val="CommentSubject"/>
    <w:uiPriority w:val="99"/>
    <w:semiHidden/>
    <w:rsid w:val="00120160"/>
    <w:rPr>
      <w:rFonts w:ascii="Palatino Linotype" w:eastAsia="Palatino Linotype" w:hAnsi="Palatino Linotype" w:cs="Palatino Linotype"/>
      <w:b/>
      <w:bCs/>
      <w:sz w:val="20"/>
      <w:szCs w:val="20"/>
    </w:rPr>
  </w:style>
  <w:style w:type="character" w:styleId="PlaceholderText">
    <w:name w:val="Placeholder Text"/>
    <w:basedOn w:val="DefaultParagraphFont"/>
    <w:uiPriority w:val="99"/>
    <w:semiHidden/>
    <w:rsid w:val="000E1DB4"/>
    <w:rPr>
      <w:color w:val="808080"/>
    </w:rPr>
  </w:style>
  <w:style w:type="table" w:styleId="TableGrid">
    <w:name w:val="Table Grid"/>
    <w:basedOn w:val="TableNormal"/>
    <w:uiPriority w:val="39"/>
    <w:rsid w:val="0096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D7F80"/>
    <w:rPr>
      <w:color w:val="605E5C"/>
      <w:shd w:val="clear" w:color="auto" w:fill="E1DFDD"/>
    </w:rPr>
  </w:style>
  <w:style w:type="character" w:styleId="FollowedHyperlink">
    <w:name w:val="FollowedHyperlink"/>
    <w:basedOn w:val="DefaultParagraphFont"/>
    <w:uiPriority w:val="99"/>
    <w:semiHidden/>
    <w:unhideWhenUsed/>
    <w:rsid w:val="00FD7F80"/>
    <w:rPr>
      <w:color w:val="800080" w:themeColor="followedHyperlink"/>
      <w:u w:val="single"/>
    </w:rPr>
  </w:style>
  <w:style w:type="character" w:customStyle="1" w:styleId="BodyTextChar">
    <w:name w:val="Body Text Char"/>
    <w:basedOn w:val="DefaultParagraphFont"/>
    <w:link w:val="BodyText"/>
    <w:uiPriority w:val="1"/>
    <w:rsid w:val="0041393A"/>
    <w:rPr>
      <w:rFonts w:ascii="Palatino Linotype" w:eastAsia="Palatino Linotype" w:hAnsi="Palatino Linotype" w:cs="Palatino Linotyp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2521">
      <w:bodyDiv w:val="1"/>
      <w:marLeft w:val="0"/>
      <w:marRight w:val="0"/>
      <w:marTop w:val="0"/>
      <w:marBottom w:val="0"/>
      <w:divBdr>
        <w:top w:val="none" w:sz="0" w:space="0" w:color="auto"/>
        <w:left w:val="none" w:sz="0" w:space="0" w:color="auto"/>
        <w:bottom w:val="none" w:sz="0" w:space="0" w:color="auto"/>
        <w:right w:val="none" w:sz="0" w:space="0" w:color="auto"/>
      </w:divBdr>
    </w:div>
    <w:div w:id="102118826">
      <w:bodyDiv w:val="1"/>
      <w:marLeft w:val="0"/>
      <w:marRight w:val="0"/>
      <w:marTop w:val="0"/>
      <w:marBottom w:val="0"/>
      <w:divBdr>
        <w:top w:val="none" w:sz="0" w:space="0" w:color="auto"/>
        <w:left w:val="none" w:sz="0" w:space="0" w:color="auto"/>
        <w:bottom w:val="none" w:sz="0" w:space="0" w:color="auto"/>
        <w:right w:val="none" w:sz="0" w:space="0" w:color="auto"/>
      </w:divBdr>
    </w:div>
    <w:div w:id="225265298">
      <w:bodyDiv w:val="1"/>
      <w:marLeft w:val="0"/>
      <w:marRight w:val="0"/>
      <w:marTop w:val="0"/>
      <w:marBottom w:val="0"/>
      <w:divBdr>
        <w:top w:val="none" w:sz="0" w:space="0" w:color="auto"/>
        <w:left w:val="none" w:sz="0" w:space="0" w:color="auto"/>
        <w:bottom w:val="none" w:sz="0" w:space="0" w:color="auto"/>
        <w:right w:val="none" w:sz="0" w:space="0" w:color="auto"/>
      </w:divBdr>
    </w:div>
    <w:div w:id="298649613">
      <w:bodyDiv w:val="1"/>
      <w:marLeft w:val="0"/>
      <w:marRight w:val="0"/>
      <w:marTop w:val="0"/>
      <w:marBottom w:val="0"/>
      <w:divBdr>
        <w:top w:val="none" w:sz="0" w:space="0" w:color="auto"/>
        <w:left w:val="none" w:sz="0" w:space="0" w:color="auto"/>
        <w:bottom w:val="none" w:sz="0" w:space="0" w:color="auto"/>
        <w:right w:val="none" w:sz="0" w:space="0" w:color="auto"/>
      </w:divBdr>
    </w:div>
    <w:div w:id="1159233149">
      <w:bodyDiv w:val="1"/>
      <w:marLeft w:val="0"/>
      <w:marRight w:val="0"/>
      <w:marTop w:val="0"/>
      <w:marBottom w:val="0"/>
      <w:divBdr>
        <w:top w:val="none" w:sz="0" w:space="0" w:color="auto"/>
        <w:left w:val="none" w:sz="0" w:space="0" w:color="auto"/>
        <w:bottom w:val="none" w:sz="0" w:space="0" w:color="auto"/>
        <w:right w:val="none" w:sz="0" w:space="0" w:color="auto"/>
      </w:divBdr>
    </w:div>
    <w:div w:id="1492792666">
      <w:bodyDiv w:val="1"/>
      <w:marLeft w:val="0"/>
      <w:marRight w:val="0"/>
      <w:marTop w:val="0"/>
      <w:marBottom w:val="0"/>
      <w:divBdr>
        <w:top w:val="none" w:sz="0" w:space="0" w:color="auto"/>
        <w:left w:val="none" w:sz="0" w:space="0" w:color="auto"/>
        <w:bottom w:val="none" w:sz="0" w:space="0" w:color="auto"/>
        <w:right w:val="none" w:sz="0" w:space="0" w:color="auto"/>
      </w:divBdr>
    </w:div>
    <w:div w:id="1592396686">
      <w:bodyDiv w:val="1"/>
      <w:marLeft w:val="0"/>
      <w:marRight w:val="0"/>
      <w:marTop w:val="0"/>
      <w:marBottom w:val="0"/>
      <w:divBdr>
        <w:top w:val="none" w:sz="0" w:space="0" w:color="auto"/>
        <w:left w:val="none" w:sz="0" w:space="0" w:color="auto"/>
        <w:bottom w:val="none" w:sz="0" w:space="0" w:color="auto"/>
        <w:right w:val="none" w:sz="0" w:space="0" w:color="auto"/>
      </w:divBdr>
    </w:div>
    <w:div w:id="1691030093">
      <w:bodyDiv w:val="1"/>
      <w:marLeft w:val="0"/>
      <w:marRight w:val="0"/>
      <w:marTop w:val="0"/>
      <w:marBottom w:val="0"/>
      <w:divBdr>
        <w:top w:val="none" w:sz="0" w:space="0" w:color="auto"/>
        <w:left w:val="none" w:sz="0" w:space="0" w:color="auto"/>
        <w:bottom w:val="none" w:sz="0" w:space="0" w:color="auto"/>
        <w:right w:val="none" w:sz="0" w:space="0" w:color="auto"/>
      </w:divBdr>
    </w:div>
    <w:div w:id="1792045384">
      <w:bodyDiv w:val="1"/>
      <w:marLeft w:val="0"/>
      <w:marRight w:val="0"/>
      <w:marTop w:val="0"/>
      <w:marBottom w:val="0"/>
      <w:divBdr>
        <w:top w:val="none" w:sz="0" w:space="0" w:color="auto"/>
        <w:left w:val="none" w:sz="0" w:space="0" w:color="auto"/>
        <w:bottom w:val="none" w:sz="0" w:space="0" w:color="auto"/>
        <w:right w:val="none" w:sz="0" w:space="0" w:color="auto"/>
      </w:divBdr>
    </w:div>
    <w:div w:id="1907377149">
      <w:bodyDiv w:val="1"/>
      <w:marLeft w:val="0"/>
      <w:marRight w:val="0"/>
      <w:marTop w:val="0"/>
      <w:marBottom w:val="0"/>
      <w:divBdr>
        <w:top w:val="none" w:sz="0" w:space="0" w:color="auto"/>
        <w:left w:val="none" w:sz="0" w:space="0" w:color="auto"/>
        <w:bottom w:val="none" w:sz="0" w:space="0" w:color="auto"/>
        <w:right w:val="none" w:sz="0" w:space="0" w:color="auto"/>
      </w:divBdr>
    </w:div>
    <w:div w:id="214716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334/jime.528" TargetMode="External"/><Relationship Id="rId18" Type="http://schemas.openxmlformats.org/officeDocument/2006/relationships/hyperlink" Target="https://doi.org/10.3109/0142159X.2012.732717" TargetMode="External"/><Relationship Id="rId26" Type="http://schemas.openxmlformats.org/officeDocument/2006/relationships/hyperlink" Target="https://doi.org/10.1007/978-1-4614-2018-7_7" TargetMode="External"/><Relationship Id="rId3" Type="http://schemas.openxmlformats.org/officeDocument/2006/relationships/styles" Target="styles.xml"/><Relationship Id="rId21" Type="http://schemas.openxmlformats.org/officeDocument/2006/relationships/hyperlink" Target="https://doi.org/10.1207/S15328007SEM1003_6" TargetMode="External"/><Relationship Id="rId7" Type="http://schemas.openxmlformats.org/officeDocument/2006/relationships/endnotes" Target="endnotes.xml"/><Relationship Id="rId12" Type="http://schemas.openxmlformats.org/officeDocument/2006/relationships/hyperlink" Target="https://doi.org/10.1111/j.1467-9604.2006.00398.x" TargetMode="External"/><Relationship Id="rId17" Type="http://schemas.openxmlformats.org/officeDocument/2006/relationships/hyperlink" Target="https://www.epi.org/publication/the-consequences-of-the-covid-19-pandemic-for-education-performance-and-equity-in-the-united-states-what-can-we-learn-from-pre-pandemic-research-to-inform-relief-recovery-and-rebuilding/" TargetMode="External"/><Relationship Id="rId25" Type="http://schemas.openxmlformats.org/officeDocument/2006/relationships/hyperlink" Target="https://www.census.gov/library/stories/2020/08/schooling-during-the-covid-19-pandemic.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hilonedtech.com/what-we-learnt-from-going-online-during-university-shutdowns-in-south-africa/" TargetMode="External"/><Relationship Id="rId20" Type="http://schemas.openxmlformats.org/officeDocument/2006/relationships/hyperlink" Target="https://er.educause.edu/articles/2020/3/the-difference-between-emergency-remote-teaching-and-online-learning" TargetMode="External"/><Relationship Id="rId29" Type="http://schemas.openxmlformats.org/officeDocument/2006/relationships/hyperlink" Target="http://www.ncol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27/1614-2241/a000129"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3102%2F003465430298563" TargetMode="External"/><Relationship Id="rId23" Type="http://schemas.openxmlformats.org/officeDocument/2006/relationships/hyperlink" Target="https://www.weforum.org/agenda/2020/04/coronavirus-education-global-covid19-online-digital-learning/" TargetMode="External"/><Relationship Id="rId28" Type="http://schemas.openxmlformats.org/officeDocument/2006/relationships/hyperlink" Target="https://doi.org/10.1007/BF02294623" TargetMode="External"/><Relationship Id="rId10" Type="http://schemas.openxmlformats.org/officeDocument/2006/relationships/image" Target="media/image1.png"/><Relationship Id="rId19" Type="http://schemas.openxmlformats.org/officeDocument/2006/relationships/hyperlink" Target="https://doi.org/10.1016/j.tate.2008.04.007" TargetMode="External"/><Relationship Id="rId31" Type="http://schemas.openxmlformats.org/officeDocument/2006/relationships/hyperlink" Target="https://doi.org/10.1002/ase.178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186/s41239-01900176-8" TargetMode="External"/><Relationship Id="rId22" Type="http://schemas.openxmlformats.org/officeDocument/2006/relationships/hyperlink" Target="https://www.pewsocialtrends.org/2020/10/29/most-parents-of-k-12-students-learning-online-worry-about-them-falling-behind/" TargetMode="External"/><Relationship Id="rId27" Type="http://schemas.openxmlformats.org/officeDocument/2006/relationships/hyperlink" Target="https://doi.org/10.1037/0022-0663.85.4.571" TargetMode="External"/><Relationship Id="rId30" Type="http://schemas.openxmlformats.org/officeDocument/2006/relationships/hyperlink" Target="https://doi.org/10.1080/08923649409526852" TargetMode="External"/><Relationship Id="rId8" Type="http://schemas.openxmlformats.org/officeDocument/2006/relationships/hyperlink" Target="mailto:noah_padgett1@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38734-F9B7-B540-85BB-852E54CC1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Padgett</dc:creator>
  <cp:lastModifiedBy>Noah Padgett</cp:lastModifiedBy>
  <cp:revision>14</cp:revision>
  <dcterms:created xsi:type="dcterms:W3CDTF">2021-02-19T05:57:00Z</dcterms:created>
  <dcterms:modified xsi:type="dcterms:W3CDTF">2021-02-19T06:31:00Z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LaTeX with hyperref</vt:lpwstr>
  </property>
  <property fmtid="{D5CDD505-2E9C-101B-9397-08002B2CF9AE}" pid="4" name="LastSaved">
    <vt:filetime>2020-12-03T00:00:00Z</vt:filetime>
  </property>
</Properties>
</file>